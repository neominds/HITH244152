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EA7" w:rsidRDefault="00B47EA7" w:rsidP="00B47EA7">
      <w:r>
        <w:rPr>
          <w:noProof/>
          <w:sz w:val="20"/>
          <w:lang w:eastAsia="ja-JP"/>
        </w:rPr>
        <mc:AlternateContent>
          <mc:Choice Requires="wps">
            <w:drawing>
              <wp:anchor distT="0" distB="0" distL="114300" distR="114300" simplePos="0" relativeHeight="251663360" behindDoc="0" locked="1" layoutInCell="1" allowOverlap="1" wp14:anchorId="77C3D769" wp14:editId="2F2BDB65">
                <wp:simplePos x="0" y="0"/>
                <wp:positionH relativeFrom="page">
                  <wp:posOffset>2908935</wp:posOffset>
                </wp:positionH>
                <wp:positionV relativeFrom="page">
                  <wp:posOffset>8343900</wp:posOffset>
                </wp:positionV>
                <wp:extent cx="4257675" cy="756920"/>
                <wp:effectExtent l="3810" t="0" r="0" b="0"/>
                <wp:wrapSquare wrapText="largest"/>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4F4D78">
                            <w:pPr>
                              <w:pStyle w:val="Cover-docdate"/>
                            </w:pPr>
                            <w:r>
                              <w:t xml:space="preserve">Document No.  </w:t>
                            </w:r>
                            <w:r>
                              <w:tab/>
                            </w:r>
                            <w:r w:rsidR="00C347E4">
                              <w:fldChar w:fldCharType="begin"/>
                            </w:r>
                            <w:r w:rsidR="00C347E4">
                              <w:instrText xml:space="preserve"> DOCPROPERTY  "Document name"  \* MERGEFORMAT </w:instrText>
                            </w:r>
                            <w:r w:rsidR="00C347E4">
                              <w:fldChar w:fldCharType="separate"/>
                            </w:r>
                            <w:r>
                              <w:t>ATPR246189</w:t>
                            </w:r>
                            <w:r w:rsidR="00C347E4">
                              <w:fldChar w:fldCharType="end"/>
                            </w:r>
                          </w:p>
                          <w:p w:rsidR="00AC2645" w:rsidRDefault="00AC2645" w:rsidP="00B47EA7">
                            <w:pPr>
                              <w:pStyle w:val="Cover-docdat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3D769" id="_x0000_t202" coordsize="21600,21600" o:spt="202" path="m,l,21600r21600,l21600,xe">
                <v:stroke joinstyle="miter"/>
                <v:path gradientshapeok="t" o:connecttype="rect"/>
              </v:shapetype>
              <v:shape id="Text Box 38" o:spid="_x0000_s1026" type="#_x0000_t202" style="position:absolute;margin-left:229.05pt;margin-top:657pt;width:335.25pt;height:5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39tw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" filled="f" stroked="f">
                <v:textbox>
                  <w:txbxContent>
                    <w:p w:rsidR="00AC2645" w:rsidRDefault="00AC2645" w:rsidP="004F4D78">
                      <w:pPr>
                        <w:pStyle w:val="Cover-docdate"/>
                      </w:pPr>
                      <w:r>
                        <w:t xml:space="preserve">Document No.  </w:t>
                      </w:r>
                      <w:r>
                        <w:tab/>
                      </w:r>
                      <w:r w:rsidR="00C347E4">
                        <w:fldChar w:fldCharType="begin"/>
                      </w:r>
                      <w:r w:rsidR="00C347E4">
                        <w:instrText xml:space="preserve"> DOCPROPERTY  "Document name"  \* MERGEFORMAT </w:instrText>
                      </w:r>
                      <w:r w:rsidR="00C347E4">
                        <w:fldChar w:fldCharType="separate"/>
                      </w:r>
                      <w:r>
                        <w:t>ATPR246189</w:t>
                      </w:r>
                      <w:r w:rsidR="00C347E4">
                        <w:fldChar w:fldCharType="end"/>
                      </w:r>
                    </w:p>
                    <w:p w:rsidR="00AC2645" w:rsidRDefault="00AC2645" w:rsidP="00B47EA7">
                      <w:pPr>
                        <w:pStyle w:val="Cover-docdate"/>
                      </w:pP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61312" behindDoc="0" locked="1" layoutInCell="1" allowOverlap="1" wp14:anchorId="4D004D2E" wp14:editId="1F9DAB7D">
                <wp:simplePos x="0" y="0"/>
                <wp:positionH relativeFrom="page">
                  <wp:posOffset>1381125</wp:posOffset>
                </wp:positionH>
                <wp:positionV relativeFrom="page">
                  <wp:posOffset>6286500</wp:posOffset>
                </wp:positionV>
                <wp:extent cx="5410200" cy="457200"/>
                <wp:effectExtent l="0" t="0" r="0" b="0"/>
                <wp:wrapNone/>
                <wp:docPr id="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04D2E" id="Text Box 36" o:spid="_x0000_s1027" type="#_x0000_t202" style="position:absolute;margin-left:108.75pt;margin-top:495pt;width:426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" filled="f" stroked="f">
                <v:textbox>
                  <w:txbxContent>
                    <w:p w:rsidR="00AC2645" w:rsidRDefault="00AC2645" w:rsidP="00B47EA7">
                      <w:pPr>
                        <w:jc w:val="center"/>
                        <w:rPr>
                          <w:rFonts w:ascii="Arial" w:hAnsi="Arial" w:cs="Arial"/>
                          <w:b/>
                          <w:sz w:val="36"/>
                          <w:szCs w:val="36"/>
                        </w:rPr>
                      </w:pPr>
                      <w:r>
                        <w:rPr>
                          <w:rFonts w:ascii="Arial" w:hAnsi="Arial" w:cs="Arial"/>
                          <w:b/>
                          <w:sz w:val="36"/>
                          <w:szCs w:val="36"/>
                        </w:rPr>
                        <w:t xml:space="preserve">Prepared For </w:t>
                      </w:r>
                      <w:r>
                        <w:rPr>
                          <w:rFonts w:ascii="Arial" w:hAnsi="Arial" w:cs="Arial"/>
                          <w:b/>
                          <w:sz w:val="36"/>
                          <w:szCs w:val="36"/>
                        </w:rPr>
                        <w:fldChar w:fldCharType="begin"/>
                      </w:r>
                      <w:r>
                        <w:rPr>
                          <w:rFonts w:ascii="Arial" w:hAnsi="Arial" w:cs="Arial"/>
                          <w:b/>
                          <w:sz w:val="36"/>
                          <w:szCs w:val="36"/>
                        </w:rPr>
                        <w:instrText xml:space="preserve"> DOCPROPERTY "Customer"  \* MERGEFORMAT </w:instrText>
                      </w:r>
                      <w:r>
                        <w:rPr>
                          <w:rFonts w:ascii="Arial" w:hAnsi="Arial" w:cs="Arial"/>
                          <w:b/>
                          <w:sz w:val="36"/>
                          <w:szCs w:val="36"/>
                        </w:rPr>
                        <w:fldChar w:fldCharType="separate"/>
                      </w:r>
                      <w:r>
                        <w:rPr>
                          <w:rFonts w:ascii="Arial" w:hAnsi="Arial" w:cs="Arial"/>
                          <w:b/>
                          <w:sz w:val="36"/>
                          <w:szCs w:val="36"/>
                        </w:rPr>
                        <w:t>Hitachi High-Tech Solutions Corp</w:t>
                      </w:r>
                      <w:r>
                        <w:rPr>
                          <w:rFonts w:ascii="Arial" w:hAnsi="Arial" w:cs="Arial"/>
                          <w:b/>
                          <w:sz w:val="36"/>
                          <w:szCs w:val="36"/>
                        </w:rPr>
                        <w:fldChar w:fldCharType="end"/>
                      </w:r>
                    </w:p>
                    <w:p w:rsidR="00AC2645" w:rsidRDefault="00AC2645" w:rsidP="00B47EA7">
                      <w:pPr>
                        <w:jc w:val="right"/>
                        <w:rPr>
                          <w:rFonts w:ascii="Arial" w:hAnsi="Arial"/>
                          <w:b/>
                          <w:sz w:val="32"/>
                        </w:rPr>
                      </w:pPr>
                    </w:p>
                  </w:txbxContent>
                </v:textbox>
                <w10:wrap anchorx="page" anchory="page"/>
                <w10:anchorlock/>
              </v:shape>
            </w:pict>
          </mc:Fallback>
        </mc:AlternateContent>
      </w:r>
      <w:r>
        <w:rPr>
          <w:noProof/>
          <w:sz w:val="20"/>
          <w:lang w:eastAsia="ja-JP"/>
        </w:rPr>
        <mc:AlternateContent>
          <mc:Choice Requires="wps">
            <w:drawing>
              <wp:anchor distT="0" distB="0" distL="114300" distR="114300" simplePos="0" relativeHeight="251660288" behindDoc="0" locked="1" layoutInCell="1" allowOverlap="1" wp14:anchorId="7EC8A2B6" wp14:editId="72172B2E">
                <wp:simplePos x="0" y="0"/>
                <wp:positionH relativeFrom="page">
                  <wp:posOffset>2476500</wp:posOffset>
                </wp:positionH>
                <wp:positionV relativeFrom="page">
                  <wp:posOffset>5052060</wp:posOffset>
                </wp:positionV>
                <wp:extent cx="3086100" cy="1028700"/>
                <wp:effectExtent l="0" t="0" r="0" b="0"/>
                <wp:wrapSquare wrapText="largest"/>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C347E4"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8A2B6" id="Text Box 35" o:spid="_x0000_s1028" type="#_x0000_t202" style="position:absolute;margin-left:195pt;margin-top:397.8pt;width:243pt;height: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4+uQIAAMI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" filled="f" stroked="f">
                <v:textbox>
                  <w:txbxContent>
                    <w:p w:rsidR="00AC2645" w:rsidRDefault="00C347E4" w:rsidP="00B47EA7">
                      <w:pPr>
                        <w:pStyle w:val="Cover-subject"/>
                      </w:pPr>
                      <w:r>
                        <w:fldChar w:fldCharType="begin"/>
                      </w:r>
                      <w:r>
                        <w:instrText xml:space="preserve"> DOCPROPERTY "Document title"  \* MERGEFORMAT </w:instrText>
                      </w:r>
                      <w:r>
                        <w:fldChar w:fldCharType="separate"/>
                      </w:r>
                      <w:r w:rsidR="00AC2645">
                        <w:t>Acceptance Test Plan and Results</w:t>
                      </w:r>
                      <w:r>
                        <w:fldChar w:fldCharType="end"/>
                      </w:r>
                      <w:r w:rsidR="00AC2645">
                        <w:t xml:space="preserve"> </w:t>
                      </w:r>
                    </w:p>
                  </w:txbxContent>
                </v:textbox>
                <w10:wrap type="square" side="largest" anchorx="page" anchory="page"/>
                <w10:anchorlock/>
              </v:shape>
            </w:pict>
          </mc:Fallback>
        </mc:AlternateContent>
      </w:r>
      <w:r>
        <w:rPr>
          <w:noProof/>
          <w:sz w:val="20"/>
          <w:lang w:eastAsia="ja-JP"/>
        </w:rPr>
        <mc:AlternateContent>
          <mc:Choice Requires="wps">
            <w:drawing>
              <wp:anchor distT="0" distB="0" distL="114300" distR="114300" simplePos="0" relativeHeight="251659264" behindDoc="0" locked="1" layoutInCell="1" allowOverlap="1" wp14:anchorId="7DE088B5" wp14:editId="29E9717B">
                <wp:simplePos x="0" y="0"/>
                <wp:positionH relativeFrom="page">
                  <wp:posOffset>2857500</wp:posOffset>
                </wp:positionH>
                <wp:positionV relativeFrom="page">
                  <wp:posOffset>3886200</wp:posOffset>
                </wp:positionV>
                <wp:extent cx="4114800" cy="1276350"/>
                <wp:effectExtent l="0" t="0" r="0" b="0"/>
                <wp:wrapSquare wrapText="largest"/>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088B5" id="Text Box 34" o:spid="_x0000_s1029" type="#_x0000_t202" style="position:absolute;margin-left:225pt;margin-top:306pt;width:324pt;height:10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LLvQ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" filled="f" stroked="f">
                <v:textbox>
                  <w:txbxContent>
                    <w:p w:rsidR="00AC2645" w:rsidRDefault="00AC2645" w:rsidP="00B47EA7">
                      <w:pPr>
                        <w:rPr>
                          <w:rFonts w:ascii="Arial" w:hAnsi="Arial" w:cs="Arial"/>
                          <w:b/>
                          <w:bCs/>
                          <w:sz w:val="48"/>
                        </w:rPr>
                      </w:pPr>
                      <w:r>
                        <w:rPr>
                          <w:rFonts w:ascii="Arial" w:hAnsi="Arial" w:cs="Arial"/>
                          <w:b/>
                          <w:bCs/>
                          <w:sz w:val="48"/>
                        </w:rPr>
                        <w:fldChar w:fldCharType="begin"/>
                      </w:r>
                      <w:r>
                        <w:rPr>
                          <w:rFonts w:ascii="Arial" w:hAnsi="Arial" w:cs="Arial"/>
                          <w:b/>
                          <w:bCs/>
                          <w:sz w:val="48"/>
                        </w:rPr>
                        <w:instrText xml:space="preserve"> DOCPROPERTY "Project name"  \* MERGEFORMAT </w:instrText>
                      </w:r>
                      <w:r>
                        <w:rPr>
                          <w:rFonts w:ascii="Arial" w:hAnsi="Arial" w:cs="Arial"/>
                          <w:b/>
                          <w:bCs/>
                          <w:sz w:val="48"/>
                        </w:rPr>
                        <w:fldChar w:fldCharType="separate"/>
                      </w:r>
                      <w:r>
                        <w:rPr>
                          <w:rFonts w:ascii="Arial" w:hAnsi="Arial" w:cs="Arial"/>
                          <w:b/>
                          <w:bCs/>
                          <w:sz w:val="48"/>
                        </w:rPr>
                        <w:t>JPN-HITH246189</w:t>
                      </w:r>
                      <w:r>
                        <w:rPr>
                          <w:rFonts w:ascii="Arial" w:hAnsi="Arial" w:cs="Arial"/>
                          <w:b/>
                          <w:bCs/>
                          <w:sz w:val="48"/>
                        </w:rPr>
                        <w:fldChar w:fldCharType="end"/>
                      </w:r>
                    </w:p>
                  </w:txbxContent>
                </v:textbox>
                <w10:wrap type="square" side="largest" anchorx="page" anchory="page"/>
                <w10:anchorlock/>
              </v:shape>
            </w:pict>
          </mc:Fallback>
        </mc:AlternateContent>
      </w:r>
    </w:p>
    <w:p w:rsidR="00B47EA7" w:rsidRDefault="00B47EA7" w:rsidP="00B47EA7">
      <w:pPr>
        <w:spacing w:before="40" w:after="40"/>
      </w:pPr>
      <w:r>
        <w:rPr>
          <w:noProof/>
          <w:lang w:eastAsia="ja-JP"/>
        </w:rPr>
        <w:drawing>
          <wp:inline distT="0" distB="0" distL="0" distR="0" wp14:anchorId="18B67609" wp14:editId="2ADAEB92">
            <wp:extent cx="1661160" cy="960120"/>
            <wp:effectExtent l="0" t="0" r="0" b="0"/>
            <wp:docPr id="1" name="Picture 1" descr="WIND-Logo-Red-Medium-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Logo-Red-Medium-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1160" cy="960120"/>
                    </a:xfrm>
                    <a:prstGeom prst="rect">
                      <a:avLst/>
                    </a:prstGeom>
                    <a:noFill/>
                    <a:ln>
                      <a:noFill/>
                    </a:ln>
                  </pic:spPr>
                </pic:pic>
              </a:graphicData>
            </a:graphic>
          </wp:inline>
        </w:drawing>
      </w:r>
      <w:r>
        <w:br w:type="page"/>
      </w: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B47EA7" w:rsidP="00B47EA7">
      <w:pPr>
        <w:spacing w:before="40" w:after="40"/>
      </w:pPr>
    </w:p>
    <w:p w:rsidR="00B47EA7" w:rsidRDefault="00C347E4" w:rsidP="00B47EA7">
      <w:r>
        <w:fldChar w:fldCharType="begin"/>
      </w:r>
      <w:r>
        <w:instrText xml:space="preserve"> DOCPROPERTY "Document title"  \* MERGEFORMAT </w:instrText>
      </w:r>
      <w:r>
        <w:fldChar w:fldCharType="separate"/>
      </w:r>
      <w:r w:rsidR="00D92B99">
        <w:t>Acceptance Test Plan and Results</w:t>
      </w:r>
      <w:r>
        <w:fldChar w:fldCharType="end"/>
      </w:r>
    </w:p>
    <w:p w:rsidR="00B47EA7" w:rsidRDefault="00B47EA7" w:rsidP="00B47EA7">
      <w:pPr>
        <w:pStyle w:val="ListNumber1"/>
        <w:spacing w:before="40" w:after="40"/>
      </w:pPr>
      <w:r>
        <w:t xml:space="preserve">Version </w:t>
      </w:r>
      <w:r w:rsidR="00C347E4">
        <w:fldChar w:fldCharType="begin"/>
      </w:r>
      <w:r w:rsidR="00C347E4">
        <w:instrText xml:space="preserve"> DOCPROPERTY "Version"  \* MERGEFORMAT </w:instrText>
      </w:r>
      <w:r w:rsidR="00C347E4">
        <w:fldChar w:fldCharType="separate"/>
      </w:r>
      <w:r w:rsidR="00D92B99">
        <w:t>3.00</w:t>
      </w:r>
      <w:r w:rsidR="00C347E4">
        <w:fldChar w:fldCharType="end"/>
      </w:r>
    </w:p>
    <w:p w:rsidR="004F4D78" w:rsidRDefault="00C347E4" w:rsidP="004F4D78">
      <w:pPr>
        <w:pStyle w:val="ListNumber1"/>
        <w:spacing w:before="40" w:after="40"/>
      </w:pPr>
      <w:r>
        <w:fldChar w:fldCharType="begin"/>
      </w:r>
      <w:r>
        <w:instrText xml:space="preserve"> DOCPROPERTY "Date"  \* MERGEFORMAT </w:instrText>
      </w:r>
      <w:r>
        <w:fldChar w:fldCharType="separate"/>
      </w:r>
      <w:r w:rsidR="00D92B99">
        <w:t>Sept. 02, 2017</w:t>
      </w:r>
      <w:r>
        <w:fldChar w:fldCharType="end"/>
      </w:r>
    </w:p>
    <w:p w:rsidR="00B47EA7" w:rsidRDefault="00B47EA7" w:rsidP="00B47EA7">
      <w:pPr>
        <w:spacing w:before="40" w:after="40"/>
      </w:pPr>
      <w:r>
        <w:t xml:space="preserve">Prepared For </w:t>
      </w:r>
      <w:r>
        <w:rPr>
          <w:bCs/>
        </w:rPr>
        <w:fldChar w:fldCharType="begin"/>
      </w:r>
      <w:r>
        <w:rPr>
          <w:bCs/>
        </w:rPr>
        <w:instrText xml:space="preserve"> DOCPROPERTY "Customer"  \* MERGEFORMAT </w:instrText>
      </w:r>
      <w:r>
        <w:rPr>
          <w:bCs/>
        </w:rPr>
        <w:fldChar w:fldCharType="separate"/>
      </w:r>
      <w:r w:rsidR="00D92B99">
        <w:rPr>
          <w:bCs/>
        </w:rPr>
        <w:t>Hitachi High-Tech Solutions Corp</w:t>
      </w:r>
      <w:r>
        <w:rPr>
          <w:bCs/>
        </w:rPr>
        <w:fldChar w:fldCharType="end"/>
      </w:r>
    </w:p>
    <w:p w:rsidR="00B47EA7" w:rsidRDefault="00B47EA7" w:rsidP="00B47EA7">
      <w:pPr>
        <w:pStyle w:val="ListNumber1"/>
        <w:spacing w:before="40" w:after="40"/>
      </w:pPr>
    </w:p>
    <w:p w:rsidR="00B47EA7" w:rsidRPr="00814C1D" w:rsidRDefault="00B47EA7" w:rsidP="00B47EA7">
      <w:pPr>
        <w:spacing w:line="0" w:lineRule="atLeast"/>
        <w:rPr>
          <w:rFonts w:ascii="Arial" w:hAnsi="Arial"/>
          <w:noProof/>
        </w:rPr>
      </w:pPr>
      <w:r w:rsidRPr="00814C1D">
        <w:rPr>
          <w:noProof/>
        </w:rPr>
        <w:t>Wind River KK</w:t>
      </w:r>
    </w:p>
    <w:p w:rsidR="00B47EA7" w:rsidRPr="00814C1D" w:rsidRDefault="00B47EA7" w:rsidP="00B47EA7">
      <w:pPr>
        <w:spacing w:before="40" w:after="40"/>
      </w:pPr>
      <w:r w:rsidRPr="00814C1D">
        <w:t>Wind River Systems, Inc.</w:t>
      </w:r>
    </w:p>
    <w:p w:rsidR="00B47EA7" w:rsidRPr="00814C1D" w:rsidRDefault="00B47EA7" w:rsidP="00B47EA7">
      <w:pPr>
        <w:spacing w:line="0" w:lineRule="atLeast"/>
        <w:rPr>
          <w:noProof/>
        </w:rPr>
      </w:pPr>
      <w:r w:rsidRPr="00814C1D">
        <w:rPr>
          <w:noProof/>
        </w:rPr>
        <w:t>Ebisu Prime Square Tower</w:t>
      </w:r>
    </w:p>
    <w:p w:rsidR="00B47EA7" w:rsidRPr="00814C1D" w:rsidRDefault="00B47EA7" w:rsidP="00B47EA7">
      <w:pPr>
        <w:spacing w:line="0" w:lineRule="atLeast"/>
        <w:rPr>
          <w:noProof/>
        </w:rPr>
      </w:pPr>
      <w:r w:rsidRPr="00814C1D">
        <w:rPr>
          <w:noProof/>
        </w:rPr>
        <w:t>1-1-39 Hiroo, Shibuya-ku,</w:t>
      </w:r>
    </w:p>
    <w:p w:rsidR="00B47EA7" w:rsidRPr="00814C1D" w:rsidRDefault="00B47EA7" w:rsidP="00B47EA7">
      <w:pPr>
        <w:spacing w:line="0" w:lineRule="atLeast"/>
        <w:rPr>
          <w:noProof/>
        </w:rPr>
      </w:pPr>
      <w:r w:rsidRPr="00814C1D">
        <w:rPr>
          <w:noProof/>
        </w:rPr>
        <w:t>Tokyo 150-0012 Japan </w:t>
      </w:r>
    </w:p>
    <w:p w:rsidR="00B47EA7" w:rsidRPr="00814C1D" w:rsidRDefault="00B47EA7" w:rsidP="00B47EA7">
      <w:pPr>
        <w:tabs>
          <w:tab w:val="left" w:pos="6144"/>
        </w:tabs>
        <w:spacing w:before="40" w:after="40"/>
        <w:rPr>
          <w:noProof/>
          <w:lang w:eastAsia="ja-JP"/>
        </w:rPr>
      </w:pPr>
      <w:r w:rsidRPr="00814C1D">
        <w:rPr>
          <w:noProof/>
        </w:rPr>
        <w:t>Phone: 81-3-5778-6001 FAX: 81-3-5778-6004</w:t>
      </w:r>
      <w:r>
        <w:rPr>
          <w:noProof/>
        </w:rPr>
        <w:tab/>
      </w:r>
    </w:p>
    <w:p w:rsidR="00B47EA7" w:rsidRDefault="00C347E4" w:rsidP="00B47EA7">
      <w:pPr>
        <w:spacing w:before="40" w:after="40"/>
      </w:pPr>
      <w:hyperlink r:id="rId9" w:history="1">
        <w:r w:rsidR="00B47EA7">
          <w:rPr>
            <w:rStyle w:val="Hyperlink"/>
          </w:rPr>
          <w:t>www.windriver.com</w:t>
        </w:r>
      </w:hyperlink>
    </w:p>
    <w:p w:rsidR="00B47EA7" w:rsidRDefault="00B47EA7" w:rsidP="00B47EA7">
      <w:pPr>
        <w:spacing w:before="40" w:after="40"/>
      </w:pPr>
    </w:p>
    <w:p w:rsidR="00B47EA7" w:rsidRDefault="00B47EA7" w:rsidP="00B47EA7">
      <w:pPr>
        <w:spacing w:before="40" w:after="40"/>
        <w:rPr>
          <w:u w:val="single"/>
        </w:rPr>
      </w:pPr>
      <w:r>
        <w:rPr>
          <w:u w:val="single"/>
        </w:rPr>
        <w:t>Copyright</w:t>
      </w:r>
    </w:p>
    <w:p w:rsidR="00B47EA7" w:rsidRDefault="00B47EA7" w:rsidP="00B47EA7">
      <w:pPr>
        <w:spacing w:before="40" w:after="40"/>
      </w:pPr>
      <w:r>
        <w:t>Unless otherwise agreed in writing, all copyright and intellectual property rights embodied in this document are and shall remain the property of Wind River Systems, Inc.  This document is provided solely for the purposes of evaluating the work proposed and no other rights whatsoever to use the information herein are granted.  The contents of this document may not be disclosed to any third party without the prior written consent of Wind River Systems, Inc.</w:t>
      </w:r>
    </w:p>
    <w:p w:rsidR="00B47EA7" w:rsidRDefault="00B47EA7" w:rsidP="00B47EA7">
      <w:pPr>
        <w:pStyle w:val="ListNumber1"/>
        <w:spacing w:before="40" w:after="40"/>
      </w:pPr>
    </w:p>
    <w:p w:rsidR="00B47EA7" w:rsidRDefault="00B47EA7" w:rsidP="00B47EA7">
      <w:pPr>
        <w:spacing w:before="40" w:after="40"/>
      </w:pPr>
      <w:r>
        <w:rPr>
          <w:u w:val="single"/>
        </w:rPr>
        <w:t>Trademarks</w:t>
      </w:r>
    </w:p>
    <w:p w:rsidR="00B47EA7" w:rsidRDefault="00B47EA7" w:rsidP="00B47EA7">
      <w:pPr>
        <w:spacing w:before="40" w:after="40"/>
      </w:pPr>
      <w:r>
        <w:t xml:space="preserve">Wind River, the Wind River logo, Tornado, and VxWorks are registered trademarks of Wind River Systems, Inc. Any third party trademarks referenced are the property of their respective owners. For further information regarding Wind River trademarks, please see </w:t>
      </w:r>
      <w:hyperlink r:id="rId10" w:tooltip="http://www.windriver.com/company/terms/trademark.html" w:history="1">
        <w:r>
          <w:rPr>
            <w:rStyle w:val="Hyperlink"/>
            <w:rFonts w:ascii="Arial" w:hAnsi="Arial" w:cs="Arial"/>
            <w:sz w:val="20"/>
          </w:rPr>
          <w:t>http://www.windriver.com/company/terms/trademark.html</w:t>
        </w:r>
      </w:hyperlink>
      <w:r>
        <w:t>.</w:t>
      </w:r>
    </w:p>
    <w:p w:rsidR="006C4F80" w:rsidRDefault="006C4F80">
      <w:pPr>
        <w:spacing w:before="40" w:after="40"/>
      </w:pPr>
    </w:p>
    <w:tbl>
      <w:tblPr>
        <w:tblW w:w="9269" w:type="dxa"/>
        <w:tblInd w:w="70" w:type="dxa"/>
        <w:tblLayout w:type="fixed"/>
        <w:tblCellMar>
          <w:left w:w="0" w:type="dxa"/>
          <w:right w:w="0" w:type="dxa"/>
        </w:tblCellMar>
        <w:tblLook w:val="0000" w:firstRow="0" w:lastRow="0" w:firstColumn="0" w:lastColumn="0" w:noHBand="0" w:noVBand="0"/>
      </w:tblPr>
      <w:tblGrid>
        <w:gridCol w:w="1780"/>
        <w:gridCol w:w="962"/>
        <w:gridCol w:w="2066"/>
        <w:gridCol w:w="4342"/>
        <w:gridCol w:w="10"/>
        <w:gridCol w:w="64"/>
        <w:gridCol w:w="45"/>
      </w:tblGrid>
      <w:tr w:rsidR="006C4F80" w:rsidTr="004D6D70">
        <w:trPr>
          <w:cantSplit/>
          <w:trHeight w:val="280"/>
          <w:tblHeader/>
        </w:trPr>
        <w:tc>
          <w:tcPr>
            <w:tcW w:w="9160" w:type="dxa"/>
            <w:gridSpan w:val="5"/>
            <w:tcBorders>
              <w:top w:val="single" w:sz="4" w:space="0" w:color="808080"/>
              <w:left w:val="single" w:sz="4" w:space="0" w:color="808080"/>
            </w:tcBorders>
            <w:shd w:val="clear" w:color="auto" w:fill="C0C0C0"/>
            <w:vAlign w:val="center"/>
          </w:tcPr>
          <w:p w:rsidR="006C4F80" w:rsidRDefault="006C4F80">
            <w:pPr>
              <w:pStyle w:val="TableHead1"/>
              <w:pageBreakBefore/>
            </w:pPr>
            <w:r>
              <w:lastRenderedPageBreak/>
              <w:t>Revision History</w:t>
            </w:r>
          </w:p>
        </w:tc>
        <w:tc>
          <w:tcPr>
            <w:tcW w:w="64" w:type="dxa"/>
            <w:tcBorders>
              <w:left w:val="single" w:sz="4" w:space="0" w:color="808080"/>
            </w:tcBorders>
            <w:shd w:val="clear" w:color="auto" w:fill="auto"/>
          </w:tcPr>
          <w:p w:rsidR="006C4F80" w:rsidRDefault="006C4F80">
            <w:pPr>
              <w:snapToGrid w:val="0"/>
            </w:pPr>
          </w:p>
        </w:tc>
        <w:tc>
          <w:tcPr>
            <w:tcW w:w="45" w:type="dxa"/>
            <w:shd w:val="clear" w:color="auto" w:fill="auto"/>
          </w:tcPr>
          <w:p w:rsidR="006C4F80" w:rsidRDefault="006C4F80">
            <w:pPr>
              <w:snapToGrid w:val="0"/>
            </w:pPr>
          </w:p>
        </w:tc>
      </w:tr>
      <w:tr w:rsidR="006C4F80" w:rsidTr="004D6D70">
        <w:tblPrEx>
          <w:tblCellMar>
            <w:left w:w="108" w:type="dxa"/>
            <w:right w:w="108" w:type="dxa"/>
          </w:tblCellMar>
        </w:tblPrEx>
        <w:trPr>
          <w:gridAfter w:val="3"/>
          <w:wAfter w:w="119" w:type="dxa"/>
          <w:cantSplit/>
          <w:trHeight w:val="280"/>
          <w:tblHeader/>
        </w:trPr>
        <w:tc>
          <w:tcPr>
            <w:tcW w:w="1780"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Date</w:t>
            </w:r>
          </w:p>
        </w:tc>
        <w:tc>
          <w:tcPr>
            <w:tcW w:w="962"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Version</w:t>
            </w:r>
          </w:p>
        </w:tc>
        <w:tc>
          <w:tcPr>
            <w:tcW w:w="2066" w:type="dxa"/>
            <w:tcBorders>
              <w:top w:val="single" w:sz="4" w:space="0" w:color="808080"/>
              <w:left w:val="single" w:sz="4" w:space="0" w:color="808080"/>
              <w:bottom w:val="single" w:sz="4" w:space="0" w:color="808080"/>
            </w:tcBorders>
            <w:shd w:val="clear" w:color="auto" w:fill="C0C0C0"/>
            <w:vAlign w:val="center"/>
          </w:tcPr>
          <w:p w:rsidR="006C4F80" w:rsidRDefault="006C4F80">
            <w:pPr>
              <w:pStyle w:val="TableHead2"/>
              <w:rPr>
                <w:rFonts w:ascii="Arial" w:hAnsi="Arial" w:cs="Arial"/>
              </w:rPr>
            </w:pPr>
            <w:r>
              <w:rPr>
                <w:rFonts w:ascii="Arial" w:hAnsi="Arial" w:cs="Arial"/>
              </w:rPr>
              <w:t>By</w:t>
            </w:r>
          </w:p>
        </w:tc>
        <w:tc>
          <w:tcPr>
            <w:tcW w:w="4342" w:type="dxa"/>
            <w:tcBorders>
              <w:top w:val="single" w:sz="4" w:space="0" w:color="808080"/>
              <w:left w:val="single" w:sz="4" w:space="0" w:color="808080"/>
              <w:bottom w:val="single" w:sz="4" w:space="0" w:color="808080"/>
              <w:right w:val="single" w:sz="4" w:space="0" w:color="808080"/>
            </w:tcBorders>
            <w:shd w:val="clear" w:color="auto" w:fill="C0C0C0"/>
            <w:vAlign w:val="center"/>
          </w:tcPr>
          <w:p w:rsidR="006C4F80" w:rsidRDefault="006C4F80">
            <w:pPr>
              <w:pStyle w:val="TableHead2"/>
            </w:pPr>
            <w:r>
              <w:rPr>
                <w:rFonts w:ascii="Arial" w:hAnsi="Arial" w:cs="Arial"/>
              </w:rPr>
              <w:t>Description of Change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AC42DF">
            <w:pPr>
              <w:pStyle w:val="TableText"/>
              <w:ind w:left="0"/>
              <w:rPr>
                <w:rStyle w:val="Example"/>
                <w:color w:val="000000" w:themeColor="text1"/>
                <w:lang w:val="de-DE"/>
              </w:rPr>
            </w:pPr>
            <w:r w:rsidRPr="004F4D78">
              <w:rPr>
                <w:rStyle w:val="Example"/>
                <w:rFonts w:hint="eastAsia"/>
                <w:color w:val="000000" w:themeColor="text1"/>
                <w:lang w:val="de-DE" w:eastAsia="ja-JP"/>
              </w:rPr>
              <w:t xml:space="preserve">23 </w:t>
            </w:r>
            <w:r w:rsidR="00AC42DF" w:rsidRPr="004F4D78">
              <w:rPr>
                <w:rStyle w:val="Example"/>
                <w:rFonts w:hint="eastAsia"/>
                <w:color w:val="000000" w:themeColor="text1"/>
                <w:lang w:val="de-DE" w:eastAsia="ja-JP"/>
              </w:rPr>
              <w:t>J</w:t>
            </w:r>
            <w:r w:rsidR="006C4F80" w:rsidRPr="004F4D78">
              <w:rPr>
                <w:rStyle w:val="Example"/>
                <w:color w:val="000000" w:themeColor="text1"/>
                <w:lang w:val="de-DE"/>
              </w:rPr>
              <w:t>uly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val="de-DE"/>
              </w:rPr>
            </w:pPr>
            <w:r w:rsidRPr="004F4D78">
              <w:rPr>
                <w:rStyle w:val="Example"/>
                <w:rFonts w:hint="eastAsia"/>
                <w:color w:val="000000" w:themeColor="text1"/>
                <w:lang w:val="de-DE" w:eastAsia="ja-JP"/>
              </w:rPr>
              <w:t>1.00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rPr>
                <w:rStyle w:val="Example"/>
                <w:color w:val="000000" w:themeColor="text1"/>
              </w:rPr>
            </w:pPr>
            <w:r w:rsidRPr="004F4D78">
              <w:rPr>
                <w:rStyle w:val="Example"/>
                <w:rFonts w:hint="eastAsia"/>
                <w:color w:val="000000" w:themeColor="text1"/>
                <w:lang w:val="de-DE"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val="de-DE" w:eastAsia="ja-JP"/>
              </w:rPr>
              <w:t>28 Aug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lang w:eastAsia="ja-JP"/>
              </w:rPr>
            </w:pPr>
            <w:r w:rsidRPr="004F4D78">
              <w:rPr>
                <w:rStyle w:val="Example"/>
                <w:rFonts w:hint="eastAsia"/>
                <w:color w:val="000000" w:themeColor="text1"/>
                <w:lang w:eastAsia="ja-JP"/>
              </w:rPr>
              <w:t>2</w:t>
            </w:r>
            <w:r w:rsidR="006C4F80" w:rsidRPr="004F4D78">
              <w:rPr>
                <w:rStyle w:val="Example"/>
                <w:color w:val="000000" w:themeColor="text1"/>
              </w:rPr>
              <w:t>.</w:t>
            </w:r>
            <w:r w:rsidRPr="004F4D78">
              <w:rPr>
                <w:rStyle w:val="Example"/>
                <w:rFonts w:hint="eastAsia"/>
                <w:color w:val="000000" w:themeColor="text1"/>
                <w:lang w:eastAsia="ja-JP"/>
              </w:rPr>
              <w:t>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ind w:left="0"/>
              <w:rPr>
                <w:rStyle w:val="Example"/>
                <w:color w:val="000000" w:themeColor="text1"/>
              </w:rPr>
            </w:pPr>
            <w:r w:rsidRPr="004F4D78">
              <w:rPr>
                <w:rStyle w:val="Example"/>
                <w:rFonts w:hint="eastAsia"/>
                <w:color w:val="000000" w:themeColor="text1"/>
                <w:lang w:eastAsia="ja-JP"/>
              </w:rPr>
              <w:t>Wind River</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A79F9" w:rsidP="006A79F9">
            <w:pPr>
              <w:pStyle w:val="TableText"/>
              <w:tabs>
                <w:tab w:val="left" w:pos="1692"/>
              </w:tabs>
              <w:ind w:left="0"/>
              <w:rPr>
                <w:color w:val="000000" w:themeColor="text1"/>
              </w:rPr>
            </w:pPr>
            <w:r w:rsidRPr="004F4D78">
              <w:rPr>
                <w:rStyle w:val="Example"/>
                <w:rFonts w:hint="eastAsia"/>
                <w:color w:val="000000" w:themeColor="text1"/>
                <w:lang w:eastAsia="ja-JP"/>
              </w:rPr>
              <w:t>Official Release</w:t>
            </w:r>
          </w:p>
        </w:tc>
      </w:tr>
      <w:tr w:rsidR="006C4F80" w:rsidTr="004D6D70">
        <w:tblPrEx>
          <w:tblCellMar>
            <w:left w:w="108" w:type="dxa"/>
            <w:right w:w="108" w:type="dxa"/>
          </w:tblCellMar>
        </w:tblPrEx>
        <w:trPr>
          <w:gridAfter w:val="3"/>
          <w:wAfter w:w="119" w:type="dxa"/>
          <w:cantSplit/>
        </w:trPr>
        <w:tc>
          <w:tcPr>
            <w:tcW w:w="1780" w:type="dxa"/>
            <w:tcBorders>
              <w:top w:val="single" w:sz="4" w:space="0" w:color="808080"/>
              <w:left w:val="single" w:sz="4" w:space="0" w:color="808080"/>
              <w:bottom w:val="single" w:sz="4" w:space="0" w:color="808080"/>
            </w:tcBorders>
            <w:shd w:val="clear" w:color="auto" w:fill="auto"/>
            <w:vAlign w:val="center"/>
          </w:tcPr>
          <w:p w:rsidR="006C4F80" w:rsidRPr="004F4D78" w:rsidRDefault="00E04A96" w:rsidP="00E04A96">
            <w:pPr>
              <w:pStyle w:val="TableText"/>
              <w:ind w:left="0"/>
              <w:rPr>
                <w:rStyle w:val="Example"/>
                <w:color w:val="000000" w:themeColor="text1"/>
              </w:rPr>
            </w:pPr>
            <w:r w:rsidRPr="004F4D78">
              <w:rPr>
                <w:rStyle w:val="Example"/>
                <w:rFonts w:hint="eastAsia"/>
                <w:color w:val="000000" w:themeColor="text1"/>
                <w:lang w:val="de-DE" w:eastAsia="ja-JP"/>
              </w:rPr>
              <w:t>02</w:t>
            </w:r>
            <w:r w:rsidR="006A79F9" w:rsidRPr="004F4D78">
              <w:rPr>
                <w:rStyle w:val="Example"/>
                <w:rFonts w:hint="eastAsia"/>
                <w:color w:val="000000" w:themeColor="text1"/>
                <w:lang w:val="de-DE" w:eastAsia="ja-JP"/>
              </w:rPr>
              <w:t xml:space="preserve"> </w:t>
            </w:r>
            <w:r w:rsidRPr="004F4D78">
              <w:rPr>
                <w:rStyle w:val="Example"/>
                <w:rFonts w:hint="eastAsia"/>
                <w:color w:val="000000" w:themeColor="text1"/>
                <w:lang w:val="de-DE" w:eastAsia="ja-JP"/>
              </w:rPr>
              <w:t>Sept</w:t>
            </w:r>
            <w:r w:rsidR="006C4F80" w:rsidRPr="004F4D78">
              <w:rPr>
                <w:rStyle w:val="Example"/>
                <w:color w:val="000000" w:themeColor="text1"/>
                <w:lang w:val="de-DE"/>
              </w:rPr>
              <w:t xml:space="preserve"> 2017</w:t>
            </w:r>
          </w:p>
        </w:tc>
        <w:tc>
          <w:tcPr>
            <w:tcW w:w="962" w:type="dxa"/>
            <w:tcBorders>
              <w:top w:val="single" w:sz="4" w:space="0" w:color="808080"/>
              <w:left w:val="single" w:sz="4" w:space="0" w:color="808080"/>
              <w:bottom w:val="single" w:sz="4" w:space="0" w:color="808080"/>
            </w:tcBorders>
            <w:shd w:val="clear" w:color="auto" w:fill="auto"/>
            <w:vAlign w:val="center"/>
          </w:tcPr>
          <w:p w:rsidR="006C4F80" w:rsidRPr="004F4D78" w:rsidRDefault="006A79F9" w:rsidP="006A79F9">
            <w:pPr>
              <w:pStyle w:val="TableText"/>
              <w:jc w:val="center"/>
              <w:rPr>
                <w:rStyle w:val="Example"/>
                <w:color w:val="000000" w:themeColor="text1"/>
              </w:rPr>
            </w:pPr>
            <w:r w:rsidRPr="004F4D78">
              <w:rPr>
                <w:rStyle w:val="Example"/>
                <w:rFonts w:hint="eastAsia"/>
                <w:color w:val="000000" w:themeColor="text1"/>
                <w:lang w:eastAsia="ja-JP"/>
              </w:rPr>
              <w:t>3.00</w:t>
            </w:r>
          </w:p>
        </w:tc>
        <w:tc>
          <w:tcPr>
            <w:tcW w:w="2066" w:type="dxa"/>
            <w:tcBorders>
              <w:top w:val="single" w:sz="4" w:space="0" w:color="808080"/>
              <w:left w:val="single" w:sz="4" w:space="0" w:color="808080"/>
              <w:bottom w:val="single" w:sz="4" w:space="0" w:color="808080"/>
            </w:tcBorders>
            <w:shd w:val="clear" w:color="auto" w:fill="auto"/>
            <w:vAlign w:val="center"/>
          </w:tcPr>
          <w:p w:rsidR="006C4F80" w:rsidRPr="004F4D78" w:rsidRDefault="006C4F80">
            <w:pPr>
              <w:pStyle w:val="TableText"/>
              <w:ind w:left="0"/>
              <w:rPr>
                <w:rStyle w:val="Example"/>
                <w:color w:val="000000" w:themeColor="text1"/>
              </w:rPr>
            </w:pPr>
            <w:r w:rsidRPr="004F4D78">
              <w:rPr>
                <w:rStyle w:val="Example"/>
                <w:color w:val="000000" w:themeColor="text1"/>
              </w:rPr>
              <w:t xml:space="preserve">Wind River </w:t>
            </w:r>
          </w:p>
        </w:tc>
        <w:tc>
          <w:tcPr>
            <w:tcW w:w="4342" w:type="dxa"/>
            <w:tcBorders>
              <w:top w:val="single" w:sz="4" w:space="0" w:color="808080"/>
              <w:left w:val="single" w:sz="4" w:space="0" w:color="808080"/>
              <w:bottom w:val="single" w:sz="4" w:space="0" w:color="808080"/>
              <w:right w:val="single" w:sz="4" w:space="0" w:color="808080"/>
            </w:tcBorders>
            <w:shd w:val="clear" w:color="auto" w:fill="auto"/>
            <w:vAlign w:val="center"/>
          </w:tcPr>
          <w:p w:rsidR="006C4F80" w:rsidRPr="004F4D78" w:rsidRDefault="006C4F80">
            <w:pPr>
              <w:pStyle w:val="TableText"/>
              <w:tabs>
                <w:tab w:val="left" w:pos="1692"/>
              </w:tabs>
              <w:ind w:left="0"/>
              <w:rPr>
                <w:color w:val="000000" w:themeColor="text1"/>
              </w:rPr>
            </w:pPr>
            <w:r w:rsidRPr="004F4D78">
              <w:rPr>
                <w:rStyle w:val="Example"/>
                <w:color w:val="000000" w:themeColor="text1"/>
              </w:rPr>
              <w:t>Official Release</w:t>
            </w:r>
          </w:p>
        </w:tc>
      </w:tr>
    </w:tbl>
    <w:p w:rsidR="006C4F80" w:rsidRDefault="006C4F80"/>
    <w:p w:rsidR="006C4F80" w:rsidRDefault="006C4F80">
      <w:pPr>
        <w:pageBreakBefore/>
        <w:jc w:val="center"/>
      </w:pPr>
      <w:r>
        <w:rPr>
          <w:b/>
          <w:bCs/>
          <w:sz w:val="32"/>
        </w:rPr>
        <w:lastRenderedPageBreak/>
        <w:t>Table of Contents</w:t>
      </w:r>
    </w:p>
    <w:p w:rsidR="002E54CF" w:rsidRDefault="006C4F80">
      <w:pPr>
        <w:pStyle w:val="TOC1"/>
        <w:rPr>
          <w:rFonts w:asciiTheme="minorHAnsi" w:eastAsiaTheme="minorEastAsia" w:hAnsiTheme="minorHAnsi" w:cstheme="minorBidi"/>
          <w:b w:val="0"/>
          <w:noProof/>
          <w:color w:val="auto"/>
          <w:spacing w:val="0"/>
          <w:sz w:val="22"/>
          <w:szCs w:val="22"/>
          <w:lang w:eastAsia="ja-JP"/>
        </w:rPr>
      </w:pPr>
      <w:r>
        <w:fldChar w:fldCharType="begin"/>
      </w:r>
      <w:r>
        <w:instrText xml:space="preserve"> TOC </w:instrText>
      </w:r>
      <w:r>
        <w:fldChar w:fldCharType="separate"/>
      </w:r>
      <w:r w:rsidR="002E54CF">
        <w:rPr>
          <w:noProof/>
        </w:rPr>
        <w:t>1.</w:t>
      </w:r>
      <w:r w:rsidR="002E54CF">
        <w:rPr>
          <w:rFonts w:asciiTheme="minorHAnsi" w:eastAsiaTheme="minorEastAsia" w:hAnsiTheme="minorHAnsi" w:cstheme="minorBidi"/>
          <w:b w:val="0"/>
          <w:noProof/>
          <w:color w:val="auto"/>
          <w:spacing w:val="0"/>
          <w:sz w:val="22"/>
          <w:szCs w:val="22"/>
          <w:lang w:eastAsia="ja-JP"/>
        </w:rPr>
        <w:tab/>
      </w:r>
      <w:r w:rsidR="002E54CF">
        <w:rPr>
          <w:noProof/>
        </w:rPr>
        <w:t>Applicable Documents</w:t>
      </w:r>
      <w:r w:rsidR="002E54CF">
        <w:rPr>
          <w:noProof/>
        </w:rPr>
        <w:tab/>
      </w:r>
      <w:r w:rsidR="002E54CF">
        <w:rPr>
          <w:noProof/>
        </w:rPr>
        <w:fldChar w:fldCharType="begin"/>
      </w:r>
      <w:r w:rsidR="002E54CF">
        <w:rPr>
          <w:noProof/>
        </w:rPr>
        <w:instrText xml:space="preserve"> PAGEREF _Toc492374923 \h </w:instrText>
      </w:r>
      <w:r w:rsidR="002E54CF">
        <w:rPr>
          <w:noProof/>
        </w:rPr>
      </w:r>
      <w:r w:rsidR="002E54CF">
        <w:rPr>
          <w:noProof/>
        </w:rPr>
        <w:fldChar w:fldCharType="separate"/>
      </w:r>
      <w:r w:rsidR="002E54CF">
        <w:rPr>
          <w:noProof/>
        </w:rPr>
        <w:t>5</w:t>
      </w:r>
      <w:r w:rsidR="002E54CF">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2.</w:t>
      </w:r>
      <w:r>
        <w:rPr>
          <w:rFonts w:asciiTheme="minorHAnsi" w:eastAsiaTheme="minorEastAsia" w:hAnsiTheme="minorHAnsi" w:cstheme="minorBidi"/>
          <w:b w:val="0"/>
          <w:noProof/>
          <w:color w:val="auto"/>
          <w:spacing w:val="0"/>
          <w:sz w:val="22"/>
          <w:szCs w:val="22"/>
          <w:lang w:eastAsia="ja-JP"/>
        </w:rPr>
        <w:tab/>
      </w:r>
      <w:r>
        <w:rPr>
          <w:noProof/>
        </w:rPr>
        <w:t>Glossary of Terms</w:t>
      </w:r>
      <w:r>
        <w:rPr>
          <w:noProof/>
        </w:rPr>
        <w:tab/>
      </w:r>
      <w:r>
        <w:rPr>
          <w:noProof/>
        </w:rPr>
        <w:fldChar w:fldCharType="begin"/>
      </w:r>
      <w:r>
        <w:rPr>
          <w:noProof/>
        </w:rPr>
        <w:instrText xml:space="preserve"> PAGEREF _Toc492374924 \h </w:instrText>
      </w:r>
      <w:r>
        <w:rPr>
          <w:noProof/>
        </w:rPr>
      </w:r>
      <w:r>
        <w:rPr>
          <w:noProof/>
        </w:rPr>
        <w:fldChar w:fldCharType="separate"/>
      </w:r>
      <w:r>
        <w:rPr>
          <w:noProof/>
        </w:rPr>
        <w:t>6</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3.</w:t>
      </w:r>
      <w:r>
        <w:rPr>
          <w:rFonts w:asciiTheme="minorHAnsi" w:eastAsiaTheme="minorEastAsia" w:hAnsiTheme="minorHAnsi" w:cstheme="minorBidi"/>
          <w:b w:val="0"/>
          <w:noProof/>
          <w:color w:val="auto"/>
          <w:spacing w:val="0"/>
          <w:sz w:val="22"/>
          <w:szCs w:val="22"/>
          <w:lang w:eastAsia="ja-JP"/>
        </w:rPr>
        <w:tab/>
      </w:r>
      <w:r>
        <w:rPr>
          <w:noProof/>
        </w:rPr>
        <w:t>Introduction</w:t>
      </w:r>
      <w:r>
        <w:rPr>
          <w:noProof/>
        </w:rPr>
        <w:tab/>
      </w:r>
      <w:r>
        <w:rPr>
          <w:noProof/>
        </w:rPr>
        <w:fldChar w:fldCharType="begin"/>
      </w:r>
      <w:r>
        <w:rPr>
          <w:noProof/>
        </w:rPr>
        <w:instrText xml:space="preserve"> PAGEREF _Toc492374925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3.1</w:t>
      </w:r>
      <w:r>
        <w:rPr>
          <w:rFonts w:asciiTheme="minorHAnsi" w:eastAsiaTheme="minorEastAsia" w:hAnsiTheme="minorHAnsi" w:cstheme="minorBidi"/>
          <w:noProof/>
          <w:color w:val="auto"/>
          <w:spacing w:val="0"/>
          <w:szCs w:val="22"/>
          <w:lang w:eastAsia="ja-JP"/>
        </w:rPr>
        <w:tab/>
      </w:r>
      <w:r>
        <w:rPr>
          <w:noProof/>
        </w:rPr>
        <w:t>Purpose and Scope</w:t>
      </w:r>
      <w:r>
        <w:rPr>
          <w:noProof/>
        </w:rPr>
        <w:tab/>
      </w:r>
      <w:r>
        <w:rPr>
          <w:noProof/>
        </w:rPr>
        <w:fldChar w:fldCharType="begin"/>
      </w:r>
      <w:r>
        <w:rPr>
          <w:noProof/>
        </w:rPr>
        <w:instrText xml:space="preserve"> PAGEREF _Toc492374926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3.2</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_Toc492374927 \h </w:instrText>
      </w:r>
      <w:r>
        <w:rPr>
          <w:noProof/>
        </w:rPr>
      </w:r>
      <w:r>
        <w:rPr>
          <w:noProof/>
        </w:rPr>
        <w:fldChar w:fldCharType="separate"/>
      </w:r>
      <w:r>
        <w:rPr>
          <w:noProof/>
        </w:rPr>
        <w:t>7</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3.3</w:t>
      </w:r>
      <w:r>
        <w:rPr>
          <w:rFonts w:asciiTheme="minorHAnsi" w:eastAsiaTheme="minorEastAsia" w:hAnsiTheme="minorHAnsi" w:cstheme="minorBidi"/>
          <w:noProof/>
          <w:color w:val="auto"/>
          <w:spacing w:val="0"/>
          <w:szCs w:val="22"/>
          <w:lang w:eastAsia="ja-JP"/>
        </w:rPr>
        <w:tab/>
      </w:r>
      <w:r>
        <w:rPr>
          <w:noProof/>
        </w:rPr>
        <w:t>Acceptance Criteria Definition</w:t>
      </w:r>
      <w:r>
        <w:rPr>
          <w:noProof/>
        </w:rPr>
        <w:tab/>
      </w:r>
      <w:r>
        <w:rPr>
          <w:noProof/>
        </w:rPr>
        <w:fldChar w:fldCharType="begin"/>
      </w:r>
      <w:r>
        <w:rPr>
          <w:noProof/>
        </w:rPr>
        <w:instrText xml:space="preserve"> PAGEREF _Toc492374928 \h </w:instrText>
      </w:r>
      <w:r>
        <w:rPr>
          <w:noProof/>
        </w:rPr>
      </w:r>
      <w:r>
        <w:rPr>
          <w:noProof/>
        </w:rPr>
        <w:fldChar w:fldCharType="separate"/>
      </w:r>
      <w:r>
        <w:rPr>
          <w:noProof/>
        </w:rPr>
        <w:t>7</w:t>
      </w:r>
      <w:r>
        <w:rPr>
          <w:noProof/>
        </w:rPr>
        <w:fldChar w:fldCharType="end"/>
      </w:r>
    </w:p>
    <w:p w:rsidR="002E54CF" w:rsidRDefault="002E54CF">
      <w:pPr>
        <w:pStyle w:val="TOC3"/>
        <w:rPr>
          <w:rFonts w:asciiTheme="minorHAnsi" w:eastAsiaTheme="minorEastAsia" w:hAnsiTheme="minorHAnsi" w:cstheme="minorBidi"/>
          <w:noProof/>
          <w:color w:val="auto"/>
          <w:spacing w:val="0"/>
          <w:szCs w:val="22"/>
          <w:lang w:eastAsia="ja-JP"/>
        </w:rPr>
      </w:pPr>
      <w:r>
        <w:rPr>
          <w:noProof/>
        </w:rPr>
        <w:t>3.3.1</w:t>
      </w:r>
      <w:r>
        <w:rPr>
          <w:rFonts w:asciiTheme="minorHAnsi" w:eastAsiaTheme="minorEastAsia" w:hAnsiTheme="minorHAnsi" w:cstheme="minorBidi"/>
          <w:noProof/>
          <w:color w:val="auto"/>
          <w:spacing w:val="0"/>
          <w:szCs w:val="22"/>
          <w:lang w:eastAsia="ja-JP"/>
        </w:rPr>
        <w:tab/>
      </w:r>
      <w:r>
        <w:rPr>
          <w:noProof/>
        </w:rPr>
        <w:t>Overview</w:t>
      </w:r>
      <w:r>
        <w:rPr>
          <w:noProof/>
        </w:rPr>
        <w:tab/>
      </w:r>
      <w:r>
        <w:rPr>
          <w:noProof/>
        </w:rPr>
        <w:fldChar w:fldCharType="begin"/>
      </w:r>
      <w:r>
        <w:rPr>
          <w:noProof/>
        </w:rPr>
        <w:instrText xml:space="preserve"> PAGEREF _Toc492374929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3.3.1.1</w:t>
      </w:r>
      <w:r>
        <w:rPr>
          <w:rFonts w:asciiTheme="minorHAnsi" w:eastAsiaTheme="minorEastAsia" w:hAnsiTheme="minorHAnsi" w:cstheme="minorBidi"/>
          <w:noProof/>
          <w:color w:val="auto"/>
          <w:spacing w:val="0"/>
          <w:sz w:val="22"/>
          <w:szCs w:val="22"/>
          <w:lang w:eastAsia="ja-JP"/>
        </w:rPr>
        <w:tab/>
      </w:r>
      <w:r>
        <w:rPr>
          <w:noProof/>
        </w:rPr>
        <w:t>Entrance Criteria</w:t>
      </w:r>
      <w:r>
        <w:rPr>
          <w:noProof/>
        </w:rPr>
        <w:tab/>
      </w:r>
      <w:r>
        <w:rPr>
          <w:noProof/>
        </w:rPr>
        <w:fldChar w:fldCharType="begin"/>
      </w:r>
      <w:r>
        <w:rPr>
          <w:noProof/>
        </w:rPr>
        <w:instrText xml:space="preserve"> PAGEREF _Toc492374930 \h </w:instrText>
      </w:r>
      <w:r>
        <w:rPr>
          <w:noProof/>
        </w:rPr>
      </w:r>
      <w:r>
        <w:rPr>
          <w:noProof/>
        </w:rPr>
        <w:fldChar w:fldCharType="separate"/>
      </w:r>
      <w:r>
        <w:rPr>
          <w:noProof/>
        </w:rPr>
        <w:t>7</w:t>
      </w:r>
      <w:r>
        <w:rPr>
          <w:noProof/>
        </w:rPr>
        <w:fldChar w:fldCharType="end"/>
      </w:r>
    </w:p>
    <w:p w:rsidR="002E54CF" w:rsidRDefault="002E54CF">
      <w:pPr>
        <w:pStyle w:val="TOC4"/>
        <w:rPr>
          <w:rFonts w:asciiTheme="minorHAnsi" w:eastAsiaTheme="minorEastAsia" w:hAnsiTheme="minorHAnsi" w:cstheme="minorBidi"/>
          <w:noProof/>
          <w:color w:val="auto"/>
          <w:spacing w:val="0"/>
          <w:sz w:val="22"/>
          <w:szCs w:val="22"/>
          <w:lang w:eastAsia="ja-JP"/>
        </w:rPr>
      </w:pPr>
      <w:r>
        <w:rPr>
          <w:noProof/>
        </w:rPr>
        <w:t>3.3.1.2</w:t>
      </w:r>
      <w:r>
        <w:rPr>
          <w:rFonts w:asciiTheme="minorHAnsi" w:eastAsiaTheme="minorEastAsia" w:hAnsiTheme="minorHAnsi" w:cstheme="minorBidi"/>
          <w:noProof/>
          <w:color w:val="auto"/>
          <w:spacing w:val="0"/>
          <w:sz w:val="22"/>
          <w:szCs w:val="22"/>
          <w:lang w:eastAsia="ja-JP"/>
        </w:rPr>
        <w:tab/>
      </w:r>
      <w:r>
        <w:rPr>
          <w:noProof/>
        </w:rPr>
        <w:t>Exit Criteria</w:t>
      </w:r>
      <w:r>
        <w:rPr>
          <w:noProof/>
        </w:rPr>
        <w:tab/>
      </w:r>
      <w:r>
        <w:rPr>
          <w:noProof/>
        </w:rPr>
        <w:fldChar w:fldCharType="begin"/>
      </w:r>
      <w:r>
        <w:rPr>
          <w:noProof/>
        </w:rPr>
        <w:instrText xml:space="preserve"> PAGEREF _Toc492374931 \h </w:instrText>
      </w:r>
      <w:r>
        <w:rPr>
          <w:noProof/>
        </w:rPr>
      </w:r>
      <w:r>
        <w:rPr>
          <w:noProof/>
        </w:rPr>
        <w:fldChar w:fldCharType="separate"/>
      </w:r>
      <w:r>
        <w:rPr>
          <w:noProof/>
        </w:rPr>
        <w:t>8</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3.4</w:t>
      </w:r>
      <w:r>
        <w:rPr>
          <w:rFonts w:asciiTheme="minorHAnsi" w:eastAsiaTheme="minorEastAsia" w:hAnsiTheme="minorHAnsi" w:cstheme="minorBidi"/>
          <w:noProof/>
          <w:color w:val="auto"/>
          <w:spacing w:val="0"/>
          <w:szCs w:val="22"/>
          <w:lang w:eastAsia="ja-JP"/>
        </w:rPr>
        <w:tab/>
      </w:r>
      <w:r>
        <w:rPr>
          <w:noProof/>
        </w:rPr>
        <w:t>Acceptance</w:t>
      </w:r>
      <w:r>
        <w:rPr>
          <w:noProof/>
        </w:rPr>
        <w:tab/>
      </w:r>
      <w:r>
        <w:rPr>
          <w:noProof/>
        </w:rPr>
        <w:fldChar w:fldCharType="begin"/>
      </w:r>
      <w:r>
        <w:rPr>
          <w:noProof/>
        </w:rPr>
        <w:instrText xml:space="preserve"> PAGEREF _Toc492374932 \h </w:instrText>
      </w:r>
      <w:r>
        <w:rPr>
          <w:noProof/>
        </w:rPr>
      </w:r>
      <w:r>
        <w:rPr>
          <w:noProof/>
        </w:rPr>
        <w:fldChar w:fldCharType="separate"/>
      </w:r>
      <w:r>
        <w:rPr>
          <w:noProof/>
        </w:rPr>
        <w:t>8</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4.</w:t>
      </w:r>
      <w:r>
        <w:rPr>
          <w:rFonts w:asciiTheme="minorHAnsi" w:eastAsiaTheme="minorEastAsia" w:hAnsiTheme="minorHAnsi" w:cstheme="minorBidi"/>
          <w:b w:val="0"/>
          <w:noProof/>
          <w:color w:val="auto"/>
          <w:spacing w:val="0"/>
          <w:sz w:val="22"/>
          <w:szCs w:val="22"/>
          <w:lang w:eastAsia="ja-JP"/>
        </w:rPr>
        <w:tab/>
      </w:r>
      <w:r>
        <w:rPr>
          <w:noProof/>
        </w:rPr>
        <w:t>Open Issues</w:t>
      </w:r>
      <w:r>
        <w:rPr>
          <w:noProof/>
        </w:rPr>
        <w:tab/>
      </w:r>
      <w:r>
        <w:rPr>
          <w:noProof/>
        </w:rPr>
        <w:fldChar w:fldCharType="begin"/>
      </w:r>
      <w:r>
        <w:rPr>
          <w:noProof/>
        </w:rPr>
        <w:instrText xml:space="preserve"> PAGEREF _Toc492374933 \h </w:instrText>
      </w:r>
      <w:r>
        <w:rPr>
          <w:noProof/>
        </w:rPr>
      </w:r>
      <w:r>
        <w:rPr>
          <w:noProof/>
        </w:rPr>
        <w:fldChar w:fldCharType="separate"/>
      </w:r>
      <w:r>
        <w:rPr>
          <w:noProof/>
        </w:rPr>
        <w:t>9</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5.</w:t>
      </w:r>
      <w:r>
        <w:rPr>
          <w:rFonts w:asciiTheme="minorHAnsi" w:eastAsiaTheme="minorEastAsia" w:hAnsiTheme="minorHAnsi" w:cstheme="minorBidi"/>
          <w:b w:val="0"/>
          <w:noProof/>
          <w:color w:val="auto"/>
          <w:spacing w:val="0"/>
          <w:sz w:val="22"/>
          <w:szCs w:val="22"/>
          <w:lang w:eastAsia="ja-JP"/>
        </w:rPr>
        <w:tab/>
      </w:r>
      <w:r>
        <w:rPr>
          <w:noProof/>
        </w:rPr>
        <w:t>Test Summary</w:t>
      </w:r>
      <w:r>
        <w:rPr>
          <w:noProof/>
        </w:rPr>
        <w:tab/>
      </w:r>
      <w:r>
        <w:rPr>
          <w:noProof/>
        </w:rPr>
        <w:fldChar w:fldCharType="begin"/>
      </w:r>
      <w:r>
        <w:rPr>
          <w:noProof/>
        </w:rPr>
        <w:instrText xml:space="preserve"> PAGEREF _Toc492374934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5.1</w:t>
      </w:r>
      <w:r>
        <w:rPr>
          <w:rFonts w:asciiTheme="minorHAnsi" w:eastAsiaTheme="minorEastAsia" w:hAnsiTheme="minorHAnsi" w:cstheme="minorBidi"/>
          <w:noProof/>
          <w:color w:val="auto"/>
          <w:spacing w:val="0"/>
          <w:szCs w:val="22"/>
          <w:lang w:eastAsia="ja-JP"/>
        </w:rPr>
        <w:tab/>
      </w:r>
      <w:r>
        <w:rPr>
          <w:noProof/>
        </w:rPr>
        <w:t>Test Environment</w:t>
      </w:r>
      <w:r>
        <w:rPr>
          <w:noProof/>
        </w:rPr>
        <w:tab/>
      </w:r>
      <w:r>
        <w:rPr>
          <w:noProof/>
        </w:rPr>
        <w:fldChar w:fldCharType="begin"/>
      </w:r>
      <w:r>
        <w:rPr>
          <w:noProof/>
        </w:rPr>
        <w:instrText xml:space="preserve"> PAGEREF _Toc492374935 \h </w:instrText>
      </w:r>
      <w:r>
        <w:rPr>
          <w:noProof/>
        </w:rPr>
      </w:r>
      <w:r>
        <w:rPr>
          <w:noProof/>
        </w:rPr>
        <w:fldChar w:fldCharType="separate"/>
      </w:r>
      <w:r>
        <w:rPr>
          <w:noProof/>
        </w:rPr>
        <w:t>10</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5.2</w:t>
      </w:r>
      <w:r>
        <w:rPr>
          <w:rFonts w:asciiTheme="minorHAnsi" w:eastAsiaTheme="minorEastAsia" w:hAnsiTheme="minorHAnsi" w:cstheme="minorBidi"/>
          <w:noProof/>
          <w:color w:val="auto"/>
          <w:spacing w:val="0"/>
          <w:szCs w:val="22"/>
          <w:lang w:eastAsia="ja-JP"/>
        </w:rPr>
        <w:tab/>
      </w:r>
      <w:r>
        <w:rPr>
          <w:noProof/>
        </w:rPr>
        <w:t>Test applications</w:t>
      </w:r>
      <w:r>
        <w:rPr>
          <w:noProof/>
        </w:rPr>
        <w:tab/>
      </w:r>
      <w:r>
        <w:rPr>
          <w:noProof/>
        </w:rPr>
        <w:fldChar w:fldCharType="begin"/>
      </w:r>
      <w:r>
        <w:rPr>
          <w:noProof/>
        </w:rPr>
        <w:instrText xml:space="preserve"> PAGEREF _Toc492374936 \h </w:instrText>
      </w:r>
      <w:r>
        <w:rPr>
          <w:noProof/>
        </w:rPr>
      </w:r>
      <w:r>
        <w:rPr>
          <w:noProof/>
        </w:rPr>
        <w:fldChar w:fldCharType="separate"/>
      </w:r>
      <w:r>
        <w:rPr>
          <w:noProof/>
        </w:rPr>
        <w:t>11</w:t>
      </w:r>
      <w:r>
        <w:rPr>
          <w:noProof/>
        </w:rPr>
        <w:fldChar w:fldCharType="end"/>
      </w:r>
    </w:p>
    <w:p w:rsidR="002E54CF" w:rsidRDefault="002E54CF">
      <w:pPr>
        <w:pStyle w:val="TOC2"/>
        <w:rPr>
          <w:rFonts w:asciiTheme="minorHAnsi" w:eastAsiaTheme="minorEastAsia" w:hAnsiTheme="minorHAnsi" w:cstheme="minorBidi"/>
          <w:noProof/>
          <w:color w:val="auto"/>
          <w:spacing w:val="0"/>
          <w:szCs w:val="22"/>
          <w:lang w:eastAsia="ja-JP"/>
        </w:rPr>
      </w:pPr>
      <w:r>
        <w:rPr>
          <w:noProof/>
        </w:rPr>
        <w:t>5.3</w:t>
      </w:r>
      <w:r>
        <w:rPr>
          <w:rFonts w:asciiTheme="minorHAnsi" w:eastAsiaTheme="minorEastAsia" w:hAnsiTheme="minorHAnsi" w:cstheme="minorBidi"/>
          <w:noProof/>
          <w:color w:val="auto"/>
          <w:spacing w:val="0"/>
          <w:szCs w:val="22"/>
          <w:lang w:eastAsia="ja-JP"/>
        </w:rPr>
        <w:tab/>
      </w:r>
      <w:r>
        <w:rPr>
          <w:noProof/>
        </w:rPr>
        <w:t>Test Scenarios &amp; Cases</w:t>
      </w:r>
      <w:r>
        <w:rPr>
          <w:noProof/>
        </w:rPr>
        <w:tab/>
      </w:r>
      <w:r>
        <w:rPr>
          <w:noProof/>
        </w:rPr>
        <w:fldChar w:fldCharType="begin"/>
      </w:r>
      <w:r>
        <w:rPr>
          <w:noProof/>
        </w:rPr>
        <w:instrText xml:space="preserve"> PAGEREF _Toc492374937 \h </w:instrText>
      </w:r>
      <w:r>
        <w:rPr>
          <w:noProof/>
        </w:rPr>
      </w:r>
      <w:r>
        <w:rPr>
          <w:noProof/>
        </w:rPr>
        <w:fldChar w:fldCharType="separate"/>
      </w:r>
      <w:r>
        <w:rPr>
          <w:noProof/>
        </w:rPr>
        <w:t>14</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sidRPr="00426C38">
        <w:rPr>
          <w:bCs/>
          <w:noProof/>
          <w:color w:val="1C1C1C"/>
        </w:rPr>
        <w:t>6.</w:t>
      </w:r>
      <w:r>
        <w:rPr>
          <w:rFonts w:asciiTheme="minorHAnsi" w:eastAsiaTheme="minorEastAsia" w:hAnsiTheme="minorHAnsi" w:cstheme="minorBidi"/>
          <w:b w:val="0"/>
          <w:noProof/>
          <w:color w:val="auto"/>
          <w:spacing w:val="0"/>
          <w:sz w:val="22"/>
          <w:szCs w:val="22"/>
          <w:lang w:eastAsia="ja-JP"/>
        </w:rPr>
        <w:tab/>
      </w:r>
      <w:r>
        <w:rPr>
          <w:noProof/>
        </w:rPr>
        <w:t>Test Results</w:t>
      </w:r>
      <w:r>
        <w:rPr>
          <w:noProof/>
        </w:rPr>
        <w:tab/>
      </w:r>
      <w:r>
        <w:rPr>
          <w:noProof/>
        </w:rPr>
        <w:fldChar w:fldCharType="begin"/>
      </w:r>
      <w:r>
        <w:rPr>
          <w:noProof/>
        </w:rPr>
        <w:instrText xml:space="preserve"> PAGEREF _Toc492374938 \h </w:instrText>
      </w:r>
      <w:r>
        <w:rPr>
          <w:noProof/>
        </w:rPr>
      </w:r>
      <w:r>
        <w:rPr>
          <w:noProof/>
        </w:rPr>
        <w:fldChar w:fldCharType="separate"/>
      </w:r>
      <w:r>
        <w:rPr>
          <w:noProof/>
        </w:rPr>
        <w:t>22</w:t>
      </w:r>
      <w:r>
        <w:rPr>
          <w:noProof/>
        </w:rPr>
        <w:fldChar w:fldCharType="end"/>
      </w:r>
    </w:p>
    <w:p w:rsidR="002E54CF" w:rsidRDefault="002E54CF">
      <w:pPr>
        <w:pStyle w:val="TOC1"/>
        <w:rPr>
          <w:rFonts w:asciiTheme="minorHAnsi" w:eastAsiaTheme="minorEastAsia" w:hAnsiTheme="minorHAnsi" w:cstheme="minorBidi"/>
          <w:b w:val="0"/>
          <w:noProof/>
          <w:color w:val="auto"/>
          <w:spacing w:val="0"/>
          <w:sz w:val="22"/>
          <w:szCs w:val="22"/>
          <w:lang w:eastAsia="ja-JP"/>
        </w:rPr>
      </w:pPr>
      <w:r>
        <w:rPr>
          <w:noProof/>
        </w:rPr>
        <w:t>7.</w:t>
      </w:r>
      <w:r>
        <w:rPr>
          <w:rFonts w:asciiTheme="minorHAnsi" w:eastAsiaTheme="minorEastAsia" w:hAnsiTheme="minorHAnsi" w:cstheme="minorBidi"/>
          <w:b w:val="0"/>
          <w:noProof/>
          <w:color w:val="auto"/>
          <w:spacing w:val="0"/>
          <w:sz w:val="22"/>
          <w:szCs w:val="22"/>
          <w:lang w:eastAsia="ja-JP"/>
        </w:rPr>
        <w:tab/>
      </w:r>
      <w:r>
        <w:rPr>
          <w:noProof/>
        </w:rPr>
        <w:t>Test Logs</w:t>
      </w:r>
      <w:r>
        <w:rPr>
          <w:noProof/>
        </w:rPr>
        <w:tab/>
      </w:r>
      <w:r>
        <w:rPr>
          <w:noProof/>
        </w:rPr>
        <w:fldChar w:fldCharType="begin"/>
      </w:r>
      <w:r>
        <w:rPr>
          <w:noProof/>
        </w:rPr>
        <w:instrText xml:space="preserve"> PAGEREF _Toc492374939 \h </w:instrText>
      </w:r>
      <w:r>
        <w:rPr>
          <w:noProof/>
        </w:rPr>
      </w:r>
      <w:r>
        <w:rPr>
          <w:noProof/>
        </w:rPr>
        <w:fldChar w:fldCharType="separate"/>
      </w:r>
      <w:r>
        <w:rPr>
          <w:noProof/>
        </w:rPr>
        <w:t>26</w:t>
      </w:r>
      <w:r>
        <w:rPr>
          <w:noProof/>
        </w:rPr>
        <w:fldChar w:fldCharType="end"/>
      </w:r>
    </w:p>
    <w:p w:rsidR="006C4F80" w:rsidRDefault="006C4F80">
      <w:pPr>
        <w:pStyle w:val="TOC1"/>
        <w:tabs>
          <w:tab w:val="clear" w:pos="360"/>
          <w:tab w:val="clear" w:pos="540"/>
          <w:tab w:val="clear" w:pos="630"/>
          <w:tab w:val="clear" w:pos="9360"/>
          <w:tab w:val="right" w:leader="dot" w:pos="8640"/>
        </w:tabs>
      </w:pPr>
      <w:r>
        <w:fldChar w:fldCharType="end"/>
      </w:r>
    </w:p>
    <w:p w:rsidR="006C4F80" w:rsidRDefault="006C4F80"/>
    <w:p w:rsidR="006C4F80" w:rsidRDefault="006C4F80">
      <w:pPr>
        <w:sectPr w:rsidR="006C4F80" w:rsidSect="00453DF0">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docGrid w:linePitch="600" w:charSpace="32768"/>
        </w:sectPr>
      </w:pPr>
    </w:p>
    <w:p w:rsidR="006C4F80" w:rsidRDefault="006C4F80">
      <w:pPr>
        <w:pStyle w:val="Heading1"/>
      </w:pPr>
      <w:bookmarkStart w:id="0" w:name="_Toc492374923"/>
      <w:bookmarkStart w:id="1" w:name="_Ref140686020"/>
      <w:r>
        <w:lastRenderedPageBreak/>
        <w:t>Applicable Documents</w:t>
      </w:r>
      <w:bookmarkEnd w:id="0"/>
    </w:p>
    <w:p w:rsidR="006C4F80" w:rsidRDefault="006C4F80">
      <w:pPr>
        <w:spacing w:after="240"/>
        <w:rPr>
          <w:rFonts w:ascii="Arial" w:hAnsi="Arial" w:cs="Arial"/>
        </w:rPr>
      </w:pPr>
      <w:r>
        <w:t xml:space="preserve">The following documents are referenced within: </w:t>
      </w:r>
    </w:p>
    <w:tbl>
      <w:tblPr>
        <w:tblW w:w="9409" w:type="dxa"/>
        <w:tblInd w:w="84" w:type="dxa"/>
        <w:tblLayout w:type="fixed"/>
        <w:tblLook w:val="0000" w:firstRow="0" w:lastRow="0" w:firstColumn="0" w:lastColumn="0" w:noHBand="0" w:noVBand="0"/>
      </w:tblPr>
      <w:tblGrid>
        <w:gridCol w:w="875"/>
        <w:gridCol w:w="3174"/>
        <w:gridCol w:w="1079"/>
        <w:gridCol w:w="4281"/>
      </w:tblGrid>
      <w:tr w:rsidR="006C4F80" w:rsidTr="00A807C0">
        <w:trPr>
          <w:tblHeader/>
        </w:trPr>
        <w:tc>
          <w:tcPr>
            <w:tcW w:w="875"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No.</w:t>
            </w:r>
          </w:p>
        </w:tc>
        <w:tc>
          <w:tcPr>
            <w:tcW w:w="3174"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Document</w:t>
            </w:r>
          </w:p>
        </w:tc>
        <w:tc>
          <w:tcPr>
            <w:tcW w:w="1079" w:type="dxa"/>
            <w:tcBorders>
              <w:top w:val="single" w:sz="4" w:space="0" w:color="808080"/>
              <w:left w:val="single" w:sz="4" w:space="0" w:color="808080"/>
              <w:bottom w:val="single" w:sz="4" w:space="0" w:color="808080"/>
            </w:tcBorders>
            <w:shd w:val="clear" w:color="auto" w:fill="D9D9D9"/>
          </w:tcPr>
          <w:p w:rsidR="006C4F80" w:rsidRDefault="006C4F80">
            <w:pPr>
              <w:pStyle w:val="TableHead2"/>
              <w:rPr>
                <w:rFonts w:ascii="Arial" w:hAnsi="Arial" w:cs="Arial"/>
              </w:rPr>
            </w:pPr>
            <w:r>
              <w:rPr>
                <w:rFonts w:ascii="Arial" w:hAnsi="Arial" w:cs="Arial"/>
              </w:rPr>
              <w:t>Version</w:t>
            </w:r>
          </w:p>
        </w:tc>
        <w:tc>
          <w:tcPr>
            <w:tcW w:w="4281"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2"/>
            </w:pPr>
            <w:r>
              <w:rPr>
                <w:rFonts w:ascii="Arial" w:hAnsi="Arial" w:cs="Arial"/>
              </w:rPr>
              <w:t>Scope</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1</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JPN_HITH246189DS001R200J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2.00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 xml:space="preserve">Design </w:t>
            </w:r>
            <w:r>
              <w:rPr>
                <w:lang w:eastAsia="ja-JP"/>
              </w:rPr>
              <w:t>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2</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357706">
              <w:rPr>
                <w:iCs/>
              </w:rPr>
              <w:t>JPN_HITH246189TS300J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3.00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Test Specification</w:t>
            </w:r>
          </w:p>
        </w:tc>
      </w:tr>
      <w:tr w:rsidR="00BD2E38" w:rsidTr="00A807C0">
        <w:tc>
          <w:tcPr>
            <w:tcW w:w="875"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rPr>
                <w:lang w:eastAsia="ja-JP"/>
              </w:rPr>
            </w:pPr>
            <w:r>
              <w:rPr>
                <w:rFonts w:hint="eastAsia"/>
                <w:lang w:eastAsia="ja-JP"/>
              </w:rPr>
              <w:t>3</w:t>
            </w:r>
          </w:p>
        </w:tc>
        <w:tc>
          <w:tcPr>
            <w:tcW w:w="3174"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iCs/>
              </w:rPr>
            </w:pPr>
            <w:r w:rsidRPr="007D5B7C">
              <w:rPr>
                <w:iCs/>
              </w:rPr>
              <w:t>JPN_HITH246189RN100J</w:t>
            </w:r>
          </w:p>
        </w:tc>
        <w:tc>
          <w:tcPr>
            <w:tcW w:w="1079" w:type="dxa"/>
            <w:tcBorders>
              <w:top w:val="single" w:sz="4" w:space="0" w:color="808080"/>
              <w:left w:val="single" w:sz="4" w:space="0" w:color="808080"/>
              <w:bottom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1.00</w:t>
            </w:r>
          </w:p>
        </w:tc>
        <w:tc>
          <w:tcPr>
            <w:tcW w:w="4281" w:type="dxa"/>
            <w:tcBorders>
              <w:top w:val="single" w:sz="4" w:space="0" w:color="808080"/>
              <w:left w:val="single" w:sz="4" w:space="0" w:color="808080"/>
              <w:bottom w:val="single" w:sz="4" w:space="0" w:color="808080"/>
              <w:right w:val="single" w:sz="4" w:space="0" w:color="808080"/>
            </w:tcBorders>
            <w:shd w:val="clear" w:color="auto" w:fill="auto"/>
          </w:tcPr>
          <w:p w:rsidR="00BD2E38" w:rsidRDefault="00BD2E38" w:rsidP="00180B2C">
            <w:pPr>
              <w:pStyle w:val="TableText"/>
              <w:snapToGrid w:val="0"/>
              <w:ind w:left="0"/>
              <w:rPr>
                <w:lang w:eastAsia="ja-JP"/>
              </w:rPr>
            </w:pPr>
            <w:r>
              <w:rPr>
                <w:rFonts w:hint="eastAsia"/>
                <w:lang w:eastAsia="ja-JP"/>
              </w:rPr>
              <w:t>Release Note</w:t>
            </w:r>
          </w:p>
        </w:tc>
      </w:tr>
    </w:tbl>
    <w:p w:rsidR="006C4F80" w:rsidRDefault="006C4F80">
      <w:pPr>
        <w:pStyle w:val="Heading1"/>
      </w:pPr>
      <w:bookmarkStart w:id="2" w:name="_Toc492374924"/>
      <w:r>
        <w:lastRenderedPageBreak/>
        <w:t>Glossary of Terms</w:t>
      </w:r>
      <w:bookmarkEnd w:id="2"/>
    </w:p>
    <w:p w:rsidR="006C4F80" w:rsidRDefault="006C4F80">
      <w:pPr>
        <w:pStyle w:val="BodyText"/>
        <w:rPr>
          <w:b/>
        </w:rPr>
      </w:pPr>
      <w:r>
        <w:t>The table below represents an alphabetical list of abbreviations, acronyms, and terminology commonly used in reference to this product.</w:t>
      </w:r>
    </w:p>
    <w:tbl>
      <w:tblPr>
        <w:tblW w:w="8869" w:type="dxa"/>
        <w:tblInd w:w="84" w:type="dxa"/>
        <w:tblLayout w:type="fixed"/>
        <w:tblLook w:val="0000" w:firstRow="0" w:lastRow="0" w:firstColumn="0" w:lastColumn="0" w:noHBand="0" w:noVBand="0"/>
      </w:tblPr>
      <w:tblGrid>
        <w:gridCol w:w="2251"/>
        <w:gridCol w:w="6618"/>
      </w:tblGrid>
      <w:tr w:rsidR="006C4F80" w:rsidTr="00425AE9">
        <w:trPr>
          <w:trHeight w:val="314"/>
          <w:tblHeader/>
        </w:trPr>
        <w:tc>
          <w:tcPr>
            <w:tcW w:w="2251" w:type="dxa"/>
            <w:tcBorders>
              <w:top w:val="single" w:sz="4" w:space="0" w:color="808080"/>
              <w:left w:val="single" w:sz="4" w:space="0" w:color="808080"/>
              <w:bottom w:val="single" w:sz="4" w:space="0" w:color="808080"/>
            </w:tcBorders>
            <w:shd w:val="clear" w:color="auto" w:fill="D9D9D9"/>
          </w:tcPr>
          <w:p w:rsidR="006C4F80" w:rsidRDefault="006C4F80">
            <w:pPr>
              <w:pStyle w:val="TableHeader"/>
              <w:rPr>
                <w:b/>
                <w:bCs w:val="0"/>
              </w:rPr>
            </w:pPr>
            <w:r>
              <w:rPr>
                <w:b/>
                <w:bCs w:val="0"/>
              </w:rPr>
              <w:t>Term</w:t>
            </w:r>
          </w:p>
        </w:tc>
        <w:tc>
          <w:tcPr>
            <w:tcW w:w="6618" w:type="dxa"/>
            <w:tcBorders>
              <w:top w:val="single" w:sz="4" w:space="0" w:color="808080"/>
              <w:left w:val="single" w:sz="4" w:space="0" w:color="808080"/>
              <w:bottom w:val="single" w:sz="4" w:space="0" w:color="808080"/>
              <w:right w:val="single" w:sz="4" w:space="0" w:color="808080"/>
            </w:tcBorders>
            <w:shd w:val="clear" w:color="auto" w:fill="D9D9D9"/>
          </w:tcPr>
          <w:p w:rsidR="006C4F80" w:rsidRDefault="006C4F80">
            <w:pPr>
              <w:pStyle w:val="TableHeader"/>
            </w:pPr>
            <w:r>
              <w:rPr>
                <w:b/>
                <w:bCs w:val="0"/>
              </w:rPr>
              <w:t>Definition</w:t>
            </w:r>
          </w:p>
        </w:tc>
      </w:tr>
      <w:tr w:rsidR="006C4F80" w:rsidTr="00425AE9">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IP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Internet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UDP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User Diagram Protocol</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ATP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szCs w:val="22"/>
                <w:lang w:eastAsia="ja-JP"/>
              </w:rPr>
            </w:pPr>
            <w:r>
              <w:rPr>
                <w:rFonts w:hint="eastAsia"/>
                <w:szCs w:val="22"/>
                <w:lang w:eastAsia="ja-JP"/>
              </w:rPr>
              <w:t>Acceptance Test Plan</w:t>
            </w:r>
          </w:p>
        </w:tc>
      </w:tr>
      <w:tr w:rsidR="006C4F80" w:rsidTr="00425AE9">
        <w:trPr>
          <w:trHeight w:val="246"/>
        </w:trPr>
        <w:tc>
          <w:tcPr>
            <w:tcW w:w="2251" w:type="dxa"/>
            <w:tcBorders>
              <w:top w:val="single" w:sz="4" w:space="0" w:color="808080"/>
              <w:left w:val="single" w:sz="4" w:space="0" w:color="808080"/>
              <w:bottom w:val="single" w:sz="4" w:space="0" w:color="808080"/>
            </w:tcBorders>
            <w:shd w:val="clear" w:color="auto" w:fill="auto"/>
          </w:tcPr>
          <w:p w:rsidR="006C4F80" w:rsidRDefault="00425AE9">
            <w:pPr>
              <w:pStyle w:val="TableText"/>
              <w:snapToGrid w:val="0"/>
              <w:rPr>
                <w:lang w:eastAsia="ja-JP"/>
              </w:rPr>
            </w:pPr>
            <w:r>
              <w:rPr>
                <w:rFonts w:hint="eastAsia"/>
                <w:lang w:eastAsia="ja-JP"/>
              </w:rPr>
              <w:t>BSP</w:t>
            </w:r>
          </w:p>
        </w:tc>
        <w:tc>
          <w:tcPr>
            <w:tcW w:w="6618" w:type="dxa"/>
            <w:tcBorders>
              <w:top w:val="single" w:sz="4" w:space="0" w:color="808080"/>
              <w:left w:val="single" w:sz="4" w:space="0" w:color="808080"/>
              <w:bottom w:val="single" w:sz="4" w:space="0" w:color="808080"/>
              <w:right w:val="single" w:sz="4" w:space="0" w:color="808080"/>
            </w:tcBorders>
            <w:shd w:val="clear" w:color="auto" w:fill="auto"/>
          </w:tcPr>
          <w:p w:rsidR="006C4F80" w:rsidRDefault="00425AE9">
            <w:pPr>
              <w:pStyle w:val="TableText"/>
              <w:snapToGrid w:val="0"/>
              <w:rPr>
                <w:lang w:eastAsia="ja-JP"/>
              </w:rPr>
            </w:pPr>
            <w:r>
              <w:rPr>
                <w:rFonts w:hint="eastAsia"/>
                <w:lang w:eastAsia="ja-JP"/>
              </w:rPr>
              <w:t>Board Support Package</w:t>
            </w:r>
          </w:p>
        </w:tc>
      </w:tr>
    </w:tbl>
    <w:p w:rsidR="006C4F80" w:rsidRDefault="006C4F80">
      <w:pPr>
        <w:pStyle w:val="Heading1"/>
      </w:pPr>
      <w:bookmarkStart w:id="3" w:name="_Toc492374925"/>
      <w:r>
        <w:lastRenderedPageBreak/>
        <w:t>Introduction</w:t>
      </w:r>
      <w:bookmarkEnd w:id="1"/>
      <w:bookmarkEnd w:id="3"/>
    </w:p>
    <w:p w:rsidR="006C4F80" w:rsidRDefault="006C4F80">
      <w:pPr>
        <w:pStyle w:val="Heading2"/>
      </w:pPr>
      <w:r>
        <w:t xml:space="preserve"> </w:t>
      </w:r>
      <w:bookmarkStart w:id="4" w:name="_Toc492374926"/>
      <w:r>
        <w:t>Purpose and Scope</w:t>
      </w:r>
      <w:bookmarkEnd w:id="4"/>
    </w:p>
    <w:p w:rsidR="006C4F80" w:rsidRDefault="006C4F80">
      <w:r>
        <w:t>The purpose of this document is to define the acceptance test plan and procedures for support to VxWorks 7 for broadcast addresses with all bits in host part set to zero. However 0.0.0.0 is out of scope.</w:t>
      </w:r>
    </w:p>
    <w:p w:rsidR="006C4F80" w:rsidRDefault="006C4F80"/>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An example is below:</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IP address: 192.168.1.4</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Netmask: 255.255.255.0</w:t>
      </w:r>
    </w:p>
    <w:p w:rsidR="006C4F80" w:rsidRDefault="006C4F80">
      <w:pPr>
        <w:pStyle w:val="ListParagraph"/>
        <w:rPr>
          <w:rFonts w:ascii="Times New Roman" w:hAnsi="Times New Roman" w:cs="Times New Roman"/>
          <w:sz w:val="24"/>
          <w:szCs w:val="24"/>
        </w:rPr>
      </w:pPr>
      <w:r>
        <w:rPr>
          <w:rFonts w:ascii="Times New Roman" w:hAnsi="Times New Roman" w:cs="Times New Roman"/>
          <w:sz w:val="24"/>
          <w:szCs w:val="24"/>
        </w:rPr>
        <w:t>Broadcast address: 192.168.1.0</w:t>
      </w:r>
    </w:p>
    <w:p w:rsidR="006C4F80" w:rsidRDefault="006C4F80">
      <w:pPr>
        <w:pStyle w:val="ListParagraph"/>
        <w:rPr>
          <w:rFonts w:ascii="Times New Roman" w:hAnsi="Times New Roman" w:cs="Times New Roman"/>
          <w:sz w:val="24"/>
          <w:szCs w:val="24"/>
        </w:rPr>
      </w:pPr>
    </w:p>
    <w:p w:rsidR="006C4F80" w:rsidRDefault="006C4F80">
      <w:r>
        <w:t>This document shall cover tests for broadcast using UDP/IP communication.</w:t>
      </w:r>
    </w:p>
    <w:p w:rsidR="006C4F80" w:rsidRDefault="006C4F80">
      <w:pPr>
        <w:pStyle w:val="ListParagraph"/>
        <w:rPr>
          <w:rFonts w:ascii="Times New Roman" w:hAnsi="Times New Roman" w:cs="Times New Roman"/>
          <w:sz w:val="24"/>
          <w:szCs w:val="24"/>
        </w:rPr>
      </w:pPr>
    </w:p>
    <w:p w:rsidR="006C4F80" w:rsidRDefault="006C4F80">
      <w:pPr>
        <w:spacing w:line="276" w:lineRule="auto"/>
      </w:pPr>
      <w:r>
        <w:t>Broadcast communication support shall also work when VxWorks7 device is operating with multiple network interfaces with each interface connecting to a different IPv4 subnet.</w:t>
      </w:r>
    </w:p>
    <w:p w:rsidR="006C4F80" w:rsidRPr="00116A46" w:rsidRDefault="006C4F80">
      <w:pPr>
        <w:pStyle w:val="Heading2"/>
      </w:pPr>
      <w:r w:rsidRPr="00116A46">
        <w:t xml:space="preserve"> </w:t>
      </w:r>
      <w:bookmarkStart w:id="5" w:name="_Toc492374927"/>
      <w:r w:rsidRPr="00116A46">
        <w:t>Overview</w:t>
      </w:r>
      <w:bookmarkEnd w:id="5"/>
      <w:r w:rsidRPr="00116A46">
        <w:t xml:space="preserve">  </w:t>
      </w:r>
    </w:p>
    <w:p w:rsidR="006C4F80" w:rsidRPr="001576D5" w:rsidRDefault="006C4F80">
      <w:pPr>
        <w:pStyle w:val="Normal2"/>
        <w:rPr>
          <w:sz w:val="24"/>
          <w:szCs w:val="24"/>
        </w:rPr>
      </w:pPr>
      <w:r w:rsidRPr="001576D5">
        <w:rPr>
          <w:sz w:val="24"/>
          <w:szCs w:val="24"/>
        </w:rPr>
        <w:t xml:space="preserve">Acceptance tasks take place throughout the project life cycle and culminate in acceptance testing. </w:t>
      </w:r>
    </w:p>
    <w:p w:rsidR="006C4F80" w:rsidRPr="001576D5" w:rsidRDefault="006C4F80">
      <w:pPr>
        <w:pStyle w:val="Normal2"/>
        <w:rPr>
          <w:color w:val="00000A"/>
          <w:sz w:val="24"/>
          <w:szCs w:val="24"/>
        </w:rPr>
      </w:pPr>
      <w:r w:rsidRPr="001576D5">
        <w:rPr>
          <w:sz w:val="24"/>
          <w:szCs w:val="24"/>
        </w:rPr>
        <w:t>Acceptance Testing incorporates four phases:</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Defining the acceptance criteria </w:t>
      </w:r>
    </w:p>
    <w:p w:rsidR="006C4F80" w:rsidRPr="001576D5" w:rsidRDefault="006C4F80">
      <w:pPr>
        <w:pStyle w:val="Normal2"/>
        <w:numPr>
          <w:ilvl w:val="0"/>
          <w:numId w:val="3"/>
        </w:numPr>
        <w:rPr>
          <w:color w:val="00000A"/>
          <w:sz w:val="24"/>
          <w:szCs w:val="24"/>
        </w:rPr>
      </w:pPr>
      <w:r w:rsidRPr="001576D5">
        <w:rPr>
          <w:color w:val="00000A"/>
          <w:sz w:val="24"/>
          <w:szCs w:val="24"/>
        </w:rPr>
        <w:t xml:space="preserve">Developing an acceptance test plan </w:t>
      </w:r>
    </w:p>
    <w:p w:rsidR="006C4F80" w:rsidRPr="001576D5" w:rsidRDefault="006C4F80">
      <w:pPr>
        <w:pStyle w:val="Normal2"/>
        <w:numPr>
          <w:ilvl w:val="0"/>
          <w:numId w:val="3"/>
        </w:numPr>
        <w:rPr>
          <w:color w:val="00000A"/>
          <w:sz w:val="24"/>
          <w:szCs w:val="24"/>
        </w:rPr>
      </w:pPr>
      <w:r w:rsidRPr="001576D5">
        <w:rPr>
          <w:color w:val="00000A"/>
          <w:sz w:val="24"/>
          <w:szCs w:val="24"/>
        </w:rPr>
        <w:t>Executing the acceptance test plan</w:t>
      </w:r>
    </w:p>
    <w:p w:rsidR="006C4F80" w:rsidRPr="001576D5" w:rsidRDefault="006C4F80">
      <w:pPr>
        <w:pStyle w:val="Normal2"/>
        <w:numPr>
          <w:ilvl w:val="0"/>
          <w:numId w:val="3"/>
        </w:numPr>
        <w:rPr>
          <w:sz w:val="24"/>
          <w:szCs w:val="24"/>
        </w:rPr>
      </w:pPr>
      <w:r w:rsidRPr="001576D5">
        <w:rPr>
          <w:color w:val="00000A"/>
          <w:sz w:val="24"/>
          <w:szCs w:val="24"/>
        </w:rPr>
        <w:t>Reaching acceptance based on the test results</w:t>
      </w:r>
    </w:p>
    <w:p w:rsidR="006C4F80" w:rsidRDefault="006C4F80">
      <w:pPr>
        <w:pStyle w:val="Heading2"/>
      </w:pPr>
      <w:r>
        <w:t xml:space="preserve"> </w:t>
      </w:r>
      <w:bookmarkStart w:id="6" w:name="_Toc492374928"/>
      <w:r>
        <w:t>Acceptance Criteria Definition</w:t>
      </w:r>
      <w:bookmarkEnd w:id="6"/>
    </w:p>
    <w:p w:rsidR="006C4F80" w:rsidRDefault="006C4F80">
      <w:pPr>
        <w:pStyle w:val="Heading3"/>
      </w:pPr>
      <w:bookmarkStart w:id="7" w:name="_Toc492374929"/>
      <w:r>
        <w:t>Overview</w:t>
      </w:r>
      <w:bookmarkEnd w:id="7"/>
    </w:p>
    <w:p w:rsidR="006C4F80" w:rsidRDefault="006C4F80">
      <w:pPr>
        <w:pStyle w:val="Normal3"/>
      </w:pPr>
      <w:r>
        <w:t>This section defines the acceptance criteria and provides a high-level checklist to enter and exit test execution.</w:t>
      </w:r>
    </w:p>
    <w:p w:rsidR="006C4F80" w:rsidRPr="00E90718" w:rsidRDefault="006C4F80">
      <w:pPr>
        <w:pStyle w:val="Heading4"/>
        <w:rPr>
          <w:sz w:val="24"/>
          <w:szCs w:val="24"/>
        </w:rPr>
      </w:pPr>
      <w:bookmarkStart w:id="8" w:name="_Toc492374930"/>
      <w:r w:rsidRPr="00E90718">
        <w:rPr>
          <w:sz w:val="24"/>
          <w:szCs w:val="24"/>
        </w:rPr>
        <w:t>Entrance Criteria</w:t>
      </w:r>
      <w:bookmarkEnd w:id="8"/>
    </w:p>
    <w:p w:rsidR="006C4F80" w:rsidRDefault="006C4F80">
      <w:pPr>
        <w:pStyle w:val="Normal3"/>
        <w:rPr>
          <w:spacing w:val="0"/>
        </w:rPr>
      </w:pPr>
      <w:r>
        <w:t>The entrance criteria detailed below must be completed prior to starting formal acceptance testing:</w:t>
      </w:r>
    </w:p>
    <w:p w:rsidR="006C4F80" w:rsidRPr="00A273B9" w:rsidRDefault="006C4F80">
      <w:pPr>
        <w:pStyle w:val="ListBullet1"/>
        <w:numPr>
          <w:ilvl w:val="0"/>
          <w:numId w:val="4"/>
        </w:numPr>
        <w:rPr>
          <w:sz w:val="24"/>
          <w:szCs w:val="24"/>
        </w:rPr>
      </w:pPr>
      <w:r w:rsidRPr="00A273B9">
        <w:rPr>
          <w:sz w:val="24"/>
          <w:szCs w:val="24"/>
        </w:rPr>
        <w:t>Customer must approve this ATP.</w:t>
      </w:r>
    </w:p>
    <w:p w:rsidR="006C4F80" w:rsidRPr="00A273B9" w:rsidRDefault="006C4F80">
      <w:pPr>
        <w:pStyle w:val="ListBullet1"/>
        <w:numPr>
          <w:ilvl w:val="0"/>
          <w:numId w:val="4"/>
        </w:numPr>
        <w:rPr>
          <w:sz w:val="24"/>
          <w:szCs w:val="24"/>
        </w:rPr>
      </w:pPr>
      <w:r w:rsidRPr="00A273B9">
        <w:rPr>
          <w:sz w:val="24"/>
          <w:szCs w:val="24"/>
        </w:rPr>
        <w:t>All software development must be completed (with agreed upon exceptions as outlined in known issues mentioned in this document).</w:t>
      </w:r>
    </w:p>
    <w:p w:rsidR="006C4F80" w:rsidRPr="00A273B9" w:rsidRDefault="006C4F80">
      <w:pPr>
        <w:pStyle w:val="ListBullet1"/>
        <w:numPr>
          <w:ilvl w:val="0"/>
          <w:numId w:val="4"/>
        </w:numPr>
        <w:rPr>
          <w:sz w:val="24"/>
          <w:szCs w:val="24"/>
        </w:rPr>
      </w:pPr>
      <w:r w:rsidRPr="00A273B9">
        <w:rPr>
          <w:sz w:val="24"/>
          <w:szCs w:val="24"/>
        </w:rPr>
        <w:lastRenderedPageBreak/>
        <w:t>All software must be under configuration management and frozen prior to the acceptance test.</w:t>
      </w:r>
    </w:p>
    <w:p w:rsidR="006C4F80" w:rsidRPr="00A273B9" w:rsidRDefault="006C4F80">
      <w:pPr>
        <w:pStyle w:val="ListBullet1"/>
        <w:numPr>
          <w:ilvl w:val="0"/>
          <w:numId w:val="4"/>
        </w:numPr>
        <w:rPr>
          <w:sz w:val="24"/>
          <w:szCs w:val="24"/>
        </w:rPr>
      </w:pPr>
      <w:r w:rsidRPr="00A273B9">
        <w:rPr>
          <w:sz w:val="24"/>
          <w:szCs w:val="24"/>
        </w:rPr>
        <w:t>All resources (human, hardware, or software) must be assigned and in place.</w:t>
      </w:r>
    </w:p>
    <w:p w:rsidR="006C4F80" w:rsidRPr="00E90718" w:rsidRDefault="006C4F80">
      <w:pPr>
        <w:pStyle w:val="Heading4"/>
        <w:rPr>
          <w:sz w:val="24"/>
          <w:szCs w:val="24"/>
        </w:rPr>
      </w:pPr>
      <w:bookmarkStart w:id="9" w:name="_Toc492374931"/>
      <w:r w:rsidRPr="00E90718">
        <w:rPr>
          <w:sz w:val="24"/>
          <w:szCs w:val="24"/>
        </w:rPr>
        <w:t>Exit Criteria</w:t>
      </w:r>
      <w:bookmarkEnd w:id="9"/>
    </w:p>
    <w:p w:rsidR="006C4F80" w:rsidRDefault="006C4F80">
      <w:pPr>
        <w:pStyle w:val="Normal3"/>
      </w:pPr>
      <w:r>
        <w:t>The Exit Criteria detailed below must be achieved to complete acceptance testing for the project:</w:t>
      </w:r>
    </w:p>
    <w:p w:rsidR="006C4F80" w:rsidRDefault="006C4F80">
      <w:pPr>
        <w:pStyle w:val="ListBullet2"/>
      </w:pPr>
      <w:r>
        <w:t>All acceptance tests have been conducted and a pass rate of 100% (or mutual agreement on tests not passing reached,</w:t>
      </w:r>
      <w:r>
        <w:rPr>
          <w:lang w:val="en"/>
        </w:rPr>
        <w:t xml:space="preserve"> </w:t>
      </w:r>
      <w:r>
        <w:rPr>
          <w:rStyle w:val="shorttext"/>
          <w:lang w:val="en"/>
        </w:rPr>
        <w:t>Explain why you cannot PASS technically</w:t>
      </w:r>
      <w:r>
        <w:t>) has been achieved.</w:t>
      </w:r>
    </w:p>
    <w:p w:rsidR="006C4F80" w:rsidRDefault="006C4F80">
      <w:pPr>
        <w:pStyle w:val="ListBullet2"/>
      </w:pPr>
      <w:r>
        <w:t>The test report has been reviewed and accepted.</w:t>
      </w:r>
    </w:p>
    <w:p w:rsidR="006C4F80" w:rsidRDefault="006C4F80"/>
    <w:p w:rsidR="006C4F80" w:rsidRDefault="006C4F80">
      <w:pPr>
        <w:pStyle w:val="Heading2"/>
      </w:pPr>
      <w:r>
        <w:t xml:space="preserve"> </w:t>
      </w:r>
      <w:bookmarkStart w:id="10" w:name="_Toc492374932"/>
      <w:r>
        <w:t>Acceptance</w:t>
      </w:r>
      <w:bookmarkEnd w:id="10"/>
      <w:r>
        <w:t xml:space="preserve"> </w:t>
      </w:r>
    </w:p>
    <w:p w:rsidR="006C4F80" w:rsidRDefault="006C4F80">
      <w:r>
        <w:t>Acceptance happens when all pre-defined exit criteria have been achieved. Upon completion of formal acceptance testing, the test lead and the Project Manager will approve the test results. The test result document will be provided to Customer for review and acceptance.</w:t>
      </w:r>
    </w:p>
    <w:p w:rsidR="006C4F80" w:rsidRDefault="006C4F80">
      <w:pPr>
        <w:pStyle w:val="Heading1"/>
      </w:pPr>
      <w:bookmarkStart w:id="11" w:name="_Toc492374933"/>
      <w:r>
        <w:lastRenderedPageBreak/>
        <w:t>Open Issues</w:t>
      </w:r>
      <w:bookmarkEnd w:id="11"/>
    </w:p>
    <w:p w:rsidR="006C4F80" w:rsidRDefault="006C4F80">
      <w:pPr>
        <w:tabs>
          <w:tab w:val="left" w:pos="1560"/>
        </w:tabs>
      </w:pPr>
      <w:r>
        <w:t>Not applicable.</w:t>
      </w:r>
      <w:r>
        <w:tab/>
      </w:r>
    </w:p>
    <w:p w:rsidR="006C4F80" w:rsidRDefault="006C4F80"/>
    <w:p w:rsidR="006C4F80" w:rsidRDefault="006C4F80">
      <w:pPr>
        <w:pStyle w:val="Heading1"/>
      </w:pPr>
      <w:bookmarkStart w:id="12" w:name="_Toc492374934"/>
      <w:r>
        <w:lastRenderedPageBreak/>
        <w:t>Test Summary</w:t>
      </w:r>
      <w:bookmarkEnd w:id="12"/>
    </w:p>
    <w:p w:rsidR="006C4F80" w:rsidRDefault="006C4F80">
      <w:pPr>
        <w:pStyle w:val="Heading2"/>
      </w:pPr>
      <w:r>
        <w:t xml:space="preserve"> </w:t>
      </w:r>
      <w:bookmarkStart w:id="13" w:name="_Toc492374935"/>
      <w:r>
        <w:t>Test Environment</w:t>
      </w:r>
      <w:bookmarkEnd w:id="13"/>
      <w:r>
        <w:t xml:space="preserve"> </w:t>
      </w:r>
    </w:p>
    <w:p w:rsidR="006C4F80" w:rsidRPr="00317238" w:rsidRDefault="006C4F80">
      <w:r w:rsidRPr="00317238">
        <w:t>Two environments shall be used for test executions.</w:t>
      </w:r>
    </w:p>
    <w:p w:rsidR="006C4F80" w:rsidRPr="00317238" w:rsidRDefault="006C4F80">
      <w:pPr>
        <w:pStyle w:val="ListParagraph"/>
        <w:numPr>
          <w:ilvl w:val="0"/>
          <w:numId w:val="5"/>
        </w:numPr>
        <w:rPr>
          <w:rFonts w:ascii="Times New Roman" w:hAnsi="Times New Roman" w:cs="Times New Roman"/>
          <w:sz w:val="24"/>
          <w:szCs w:val="24"/>
        </w:rPr>
      </w:pPr>
      <w:r w:rsidRPr="00317238">
        <w:rPr>
          <w:rFonts w:ascii="Times New Roman" w:hAnsi="Times New Roman" w:cs="Times New Roman"/>
          <w:sz w:val="24"/>
          <w:szCs w:val="24"/>
        </w:rPr>
        <w:t xml:space="preserve">VxWorks simulator environment </w:t>
      </w:r>
    </w:p>
    <w:p w:rsidR="006C4F80" w:rsidRPr="00317238" w:rsidRDefault="002E54CF">
      <w:pPr>
        <w:pStyle w:val="ListParagraph"/>
        <w:numPr>
          <w:ilvl w:val="0"/>
          <w:numId w:val="5"/>
        </w:numPr>
        <w:rPr>
          <w:sz w:val="24"/>
          <w:szCs w:val="24"/>
        </w:rPr>
      </w:pPr>
      <w:r w:rsidRPr="00DF6C23">
        <w:rPr>
          <w:rFonts w:ascii="Times New Roman" w:hAnsi="Times New Roman" w:cs="Times New Roman"/>
          <w:sz w:val="24"/>
          <w:szCs w:val="24"/>
        </w:rPr>
        <w:t>Wind River owned target board environmen</w:t>
      </w:r>
      <w:r>
        <w:rPr>
          <w:rFonts w:ascii="Times New Roman" w:eastAsiaTheme="minorEastAsia" w:hAnsi="Times New Roman" w:cs="Times New Roman" w:hint="eastAsia"/>
          <w:sz w:val="24"/>
          <w:szCs w:val="24"/>
          <w:lang w:eastAsia="ja-JP"/>
        </w:rPr>
        <w:t>t</w:t>
      </w:r>
    </w:p>
    <w:p w:rsidR="006C4F80" w:rsidRDefault="006C4F80">
      <w:pPr>
        <w:pStyle w:val="ListParagraph"/>
      </w:pPr>
    </w:p>
    <w:p w:rsidR="006C4F80" w:rsidRDefault="006C4F80">
      <w:r>
        <w:t>1) x86 PC</w:t>
      </w:r>
    </w:p>
    <w:p w:rsidR="006C4F80" w:rsidRDefault="006C4F80">
      <w:pPr>
        <w:ind w:firstLine="720"/>
      </w:pPr>
      <w:r>
        <w:t>Ubuntu 14.04.5 LTS</w:t>
      </w:r>
    </w:p>
    <w:p w:rsidR="006C4F80" w:rsidRDefault="006C4F80">
      <w:pPr>
        <w:ind w:firstLine="720"/>
      </w:pPr>
      <w:r>
        <w:t>Wind River Workbench 4</w:t>
      </w:r>
    </w:p>
    <w:p w:rsidR="006C4F80" w:rsidRDefault="006C4F80">
      <w:r>
        <w:t xml:space="preserve">VxWorks7: vxsim simulator </w:t>
      </w:r>
    </w:p>
    <w:p w:rsidR="006C4F80" w:rsidRDefault="006C4F80">
      <w:r>
        <w:t xml:space="preserve">LAN simulator – vxsimnetd </w:t>
      </w:r>
    </w:p>
    <w:p w:rsidR="006C4F80" w:rsidRDefault="006C4F80"/>
    <w:p w:rsidR="006C4F80" w:rsidRDefault="006C4F80">
      <w:r>
        <w:t>2)VxWorks 7</w:t>
      </w:r>
    </w:p>
    <w:p w:rsidR="006C4F80" w:rsidRDefault="006C4F80">
      <w:r>
        <w:t>BSP: ARM: Cortex A9</w:t>
      </w:r>
    </w:p>
    <w:p w:rsidR="006C4F80" w:rsidRDefault="006C4F80">
      <w:r>
        <w:t>Architecture: Cyclone V</w:t>
      </w:r>
    </w:p>
    <w:p w:rsidR="006C4F80" w:rsidRDefault="006C4F80">
      <w:r>
        <w:t xml:space="preserve">Board: Cyclone V </w:t>
      </w:r>
    </w:p>
    <w:p w:rsidR="006C4F80" w:rsidRDefault="006C4F80">
      <w:r>
        <w:t>BSP: Cyclone V BSP for VxWorks7</w:t>
      </w:r>
    </w:p>
    <w:p w:rsidR="006C4F80" w:rsidRDefault="006C4F80">
      <w:r>
        <w:t>Ethernet Switch – 1</w:t>
      </w:r>
    </w:p>
    <w:p w:rsidR="006C4F80" w:rsidRDefault="006C4F80"/>
    <w:p w:rsidR="006C4F80" w:rsidRDefault="006C4F80">
      <w:r>
        <w:t>Test environment shall support vxWorks7 nodes with multiple interfaces.</w:t>
      </w:r>
    </w:p>
    <w:p w:rsidR="006C4F80" w:rsidRDefault="00425AE9">
      <w:pPr>
        <w:rPr>
          <w:lang w:eastAsia="ja-JP"/>
        </w:rPr>
      </w:pPr>
      <w:r>
        <w:rPr>
          <w:rFonts w:hint="eastAsia"/>
          <w:lang w:eastAsia="ja-JP"/>
        </w:rPr>
        <w:t>It is difficult to c</w:t>
      </w:r>
      <w:r w:rsidR="005B00E7">
        <w:rPr>
          <w:rFonts w:hint="eastAsia"/>
          <w:lang w:eastAsia="ja-JP"/>
        </w:rPr>
        <w:t>onstruct old version of test environment. So, test</w:t>
      </w:r>
      <w:r w:rsidR="00377AE8">
        <w:rPr>
          <w:rFonts w:hint="eastAsia"/>
          <w:lang w:eastAsia="ja-JP"/>
        </w:rPr>
        <w:t>ing</w:t>
      </w:r>
      <w:r w:rsidR="005B00E7">
        <w:rPr>
          <w:rFonts w:hint="eastAsia"/>
          <w:lang w:eastAsia="ja-JP"/>
        </w:rPr>
        <w:t xml:space="preserve"> shall be </w:t>
      </w:r>
      <w:r w:rsidR="00377AE8">
        <w:rPr>
          <w:rFonts w:hint="eastAsia"/>
          <w:lang w:eastAsia="ja-JP"/>
        </w:rPr>
        <w:t xml:space="preserve">executed </w:t>
      </w:r>
      <w:r w:rsidR="005B00E7">
        <w:rPr>
          <w:rFonts w:hint="eastAsia"/>
          <w:lang w:eastAsia="ja-JP"/>
        </w:rPr>
        <w:t xml:space="preserve">between VxWorks7 </w:t>
      </w:r>
      <w:r w:rsidR="00377AE8">
        <w:rPr>
          <w:lang w:eastAsia="ja-JP"/>
        </w:rPr>
        <w:t>environments</w:t>
      </w:r>
      <w:r w:rsidR="00377AE8">
        <w:rPr>
          <w:rFonts w:hint="eastAsia"/>
          <w:lang w:eastAsia="ja-JP"/>
        </w:rPr>
        <w:t xml:space="preserve"> </w:t>
      </w:r>
      <w:r w:rsidR="005B00E7">
        <w:rPr>
          <w:rFonts w:hint="eastAsia"/>
          <w:lang w:eastAsia="ja-JP"/>
        </w:rPr>
        <w:t xml:space="preserve">as programs </w:t>
      </w:r>
      <w:r w:rsidR="00377AE8">
        <w:rPr>
          <w:rFonts w:hint="eastAsia"/>
          <w:lang w:eastAsia="ja-JP"/>
        </w:rPr>
        <w:t xml:space="preserve">used </w:t>
      </w:r>
      <w:r w:rsidR="005B00E7">
        <w:rPr>
          <w:rFonts w:hint="eastAsia"/>
          <w:lang w:eastAsia="ja-JP"/>
        </w:rPr>
        <w:t>are the same.</w:t>
      </w:r>
    </w:p>
    <w:p w:rsidR="00377AE8" w:rsidRDefault="00377AE8">
      <w:pPr>
        <w:rPr>
          <w:lang w:eastAsia="ja-JP"/>
        </w:rPr>
      </w:pPr>
    </w:p>
    <w:p w:rsidR="006C4F80" w:rsidRDefault="006C4F80">
      <w:pPr>
        <w:rPr>
          <w:lang w:eastAsia="ja-JP"/>
        </w:rPr>
      </w:pPr>
      <w:r>
        <w:t>An example network topology is shown below.</w:t>
      </w:r>
    </w:p>
    <w:p w:rsidR="00F84F91" w:rsidRDefault="00F84F91">
      <w:pPr>
        <w:rPr>
          <w:lang w:eastAsia="ja-JP"/>
        </w:rPr>
      </w:pPr>
    </w:p>
    <w:p w:rsidR="006C4F80" w:rsidRDefault="00F84F91">
      <w:r>
        <w:rPr>
          <w:noProof/>
          <w:lang w:eastAsia="ja-JP"/>
        </w:rPr>
        <mc:AlternateContent>
          <mc:Choice Requires="wpc">
            <w:drawing>
              <wp:inline distT="0" distB="0" distL="0" distR="0" wp14:anchorId="4B47B5EB" wp14:editId="191AD2E3">
                <wp:extent cx="5486400" cy="2581275"/>
                <wp:effectExtent l="0" t="0" r="1905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Straight Connector 12"/>
                        <wps:cNvCnPr/>
                        <wps:spPr>
                          <a:xfrm>
                            <a:off x="28575" y="1266825"/>
                            <a:ext cx="5448300" cy="0"/>
                          </a:xfrm>
                          <a:prstGeom prst="line">
                            <a:avLst/>
                          </a:prstGeom>
                          <a:ln>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2286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Pr="00F372DD" w:rsidRDefault="00AC2645" w:rsidP="00F84F91">
                              <w:pPr>
                                <w:jc w:val="center"/>
                                <w:rPr>
                                  <w:color w:val="000000" w:themeColor="text1"/>
                                </w:rPr>
                              </w:pPr>
                              <w:r>
                                <w:rPr>
                                  <w:color w:val="000000" w:themeColor="text1"/>
                                </w:rPr>
                                <w:t>VxWorks7 - 1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4000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027725"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504825" y="762000"/>
                            <a:ext cx="619126"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Straight Connector 19"/>
                        <wps:cNvCnPr>
                          <a:stCxn id="14" idx="4"/>
                        </wps:cNvCnPr>
                        <wps:spPr>
                          <a:xfrm>
                            <a:off x="490538"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a:stCxn id="15" idx="4"/>
                        </wps:cNvCnPr>
                        <wps:spPr>
                          <a:xfrm>
                            <a:off x="1118213" y="723900"/>
                            <a:ext cx="5737"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1" name="Text Box 17"/>
                        <wps:cNvSpPr txBox="1"/>
                        <wps:spPr>
                          <a:xfrm>
                            <a:off x="1151550" y="77055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Rectangle 29"/>
                        <wps:cNvSpPr/>
                        <wps:spPr>
                          <a:xfrm>
                            <a:off x="2646000" y="20955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817450" y="542925"/>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444830" y="542925"/>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17"/>
                        <wps:cNvSpPr txBox="1"/>
                        <wps:spPr>
                          <a:xfrm>
                            <a:off x="2922225" y="76200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192.168.10.3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Straight Connector 33"/>
                        <wps:cNvCnPr/>
                        <wps:spPr>
                          <a:xfrm>
                            <a:off x="2907620" y="72390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3535000" y="72390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35" name="Text Box 17"/>
                        <wps:cNvSpPr txBox="1"/>
                        <wps:spPr>
                          <a:xfrm>
                            <a:off x="3568655" y="77025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36"/>
                        <wps:cNvSpPr/>
                        <wps:spPr>
                          <a:xfrm>
                            <a:off x="1379175"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58017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220755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2285025" y="1266825"/>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679870" y="1266825"/>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17"/>
                        <wps:cNvSpPr txBox="1"/>
                        <wps:spPr>
                          <a:xfrm>
                            <a:off x="102772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 name="Text Box 17"/>
                        <wps:cNvSpPr txBox="1"/>
                        <wps:spPr>
                          <a:xfrm>
                            <a:off x="2331675" y="162877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tangle 43"/>
                        <wps:cNvSpPr/>
                        <wps:spPr>
                          <a:xfrm>
                            <a:off x="3683930" y="1932600"/>
                            <a:ext cx="1266825" cy="41910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2645" w:rsidRDefault="00AC2645" w:rsidP="00F84F91">
                              <w:pPr>
                                <w:pStyle w:val="NormalWeb"/>
                                <w:spacing w:before="0" w:after="0"/>
                                <w:jc w:val="center"/>
                              </w:pPr>
                              <w:r>
                                <w:t>VxWorks7 - 4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885225" y="1818300"/>
                            <a:ext cx="180975" cy="180975"/>
                          </a:xfrm>
                          <a:prstGeom prst="ellipse">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4512605" y="1818300"/>
                            <a:ext cx="180975" cy="180975"/>
                          </a:xfrm>
                          <a:prstGeom prst="ellipse">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4590075" y="1267120"/>
                            <a:ext cx="5715" cy="542925"/>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3984920" y="126712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Text Box 17"/>
                        <wps:cNvSpPr txBox="1"/>
                        <wps:spPr>
                          <a:xfrm>
                            <a:off x="3332775"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192.168.10.4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Text Box 17"/>
                        <wps:cNvSpPr txBox="1"/>
                        <wps:spPr>
                          <a:xfrm>
                            <a:off x="4636430" y="1629070"/>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pPr>
                              <w:r>
                                <w:rPr>
                                  <w:sz w:val="16"/>
                                  <w:szCs w:val="16"/>
                                </w:rPr>
                                <w:t>192.168.1.4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Text Box 17"/>
                        <wps:cNvSpPr txBox="1"/>
                        <wps:spPr>
                          <a:xfrm>
                            <a:off x="28575" y="1294425"/>
                            <a:ext cx="619125" cy="133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C2645" w:rsidRDefault="00AC2645" w:rsidP="00F84F91">
                              <w:pPr>
                                <w:pStyle w:val="NormalWeb"/>
                                <w:spacing w:before="0" w:after="0"/>
                                <w:jc w:val="right"/>
                              </w:pPr>
                              <w:r>
                                <w:rPr>
                                  <w:sz w:val="16"/>
                                  <w:szCs w:val="16"/>
                                </w:rPr>
                                <w:t>Ethernet LAN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4B47B5EB" id="Canvas 11" o:spid="_x0000_s1030" editas="canvas" style="width:6in;height:203.25pt;mso-position-horizontal-relative:char;mso-position-vertical-relative:line" coordsize="54864,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25812;visibility:visible;mso-wrap-style:square">
                  <v:fill o:detectmouseclick="t"/>
                  <v:path o:connecttype="none"/>
                </v:shape>
                <v:line id="Straight Connector 12" o:spid="_x0000_s1032" style="position:absolute;visibility:visible;mso-wrap-style:square" from="285,12668" to="54768,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" strokecolor="gray [1629]"/>
                <v:rect id="Rectangle 13" o:spid="_x0000_s1033" style="position:absolute;left:2286;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" filled="f" strokecolor="gray [1629]" strokeweight="2pt">
                  <v:textbox>
                    <w:txbxContent>
                      <w:p w:rsidR="00AC2645" w:rsidRPr="00F372DD" w:rsidRDefault="00AC2645" w:rsidP="00F84F91">
                        <w:pPr>
                          <w:jc w:val="center"/>
                          <w:rPr>
                            <w:color w:val="000000" w:themeColor="text1"/>
                          </w:rPr>
                        </w:pPr>
                        <w:r>
                          <w:rPr>
                            <w:color w:val="000000" w:themeColor="text1"/>
                          </w:rPr>
                          <w:t>VxWorks7 - 1</w:t>
                        </w:r>
                      </w:p>
                    </w:txbxContent>
                  </v:textbox>
                </v:rect>
                <v:oval id="Oval 14" o:spid="_x0000_s1034" style="position:absolute;left:4000;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" fillcolor="#b8cce4 [1300]" strokecolor="#b8cce4 [1300]" strokeweight="2pt"/>
                <v:oval id="Oval 15" o:spid="_x0000_s1035" style="position:absolute;left:10277;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" fillcolor="#ffc000" strokecolor="#ffc000" strokeweight="2pt"/>
                <v:shape id="Text Box 17" o:spid="_x0000_s1036" type="#_x0000_t202" style="position:absolute;left:5048;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" fillcolor="white [3201]" stroked="f" strokeweight=".5pt">
                  <v:textbox inset="0,0,0,0">
                    <w:txbxContent>
                      <w:p w:rsidR="00AC2645" w:rsidRPr="00F372DD" w:rsidRDefault="00AC2645" w:rsidP="00F84F91">
                        <w:pPr>
                          <w:rPr>
                            <w:rFonts w:asciiTheme="minorHAnsi" w:hAnsiTheme="minorHAnsi"/>
                            <w:sz w:val="16"/>
                            <w:szCs w:val="16"/>
                          </w:rPr>
                        </w:pPr>
                        <w:r w:rsidRPr="00F372DD">
                          <w:rPr>
                            <w:rFonts w:asciiTheme="minorHAnsi" w:hAnsiTheme="minorHAnsi"/>
                            <w:sz w:val="16"/>
                            <w:szCs w:val="16"/>
                          </w:rPr>
                          <w:t>192.168.10.1</w:t>
                        </w:r>
                      </w:p>
                    </w:txbxContent>
                  </v:textbox>
                </v:shape>
                <v:line id="Straight Connector 19" o:spid="_x0000_s1037" style="position:absolute;visibility:visible;mso-wrap-style:square" from="4905,7239" to="490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" strokecolor="#4579b8 [3044]"/>
                <v:line id="Straight Connector 20" o:spid="_x0000_s1038" style="position:absolute;visibility:visible;mso-wrap-style:square" from="11182,7239" to="11239,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" strokecolor="#ffc000"/>
                <v:shape id="Text Box 17" o:spid="_x0000_s1039" type="#_x0000_t202" style="position:absolute;left:11515;top:7705;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192.168.1.1</w:t>
                        </w:r>
                      </w:p>
                    </w:txbxContent>
                  </v:textbox>
                </v:shape>
                <v:rect id="Rectangle 29" o:spid="_x0000_s1040" style="position:absolute;left:26460;top:2095;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VxWorks7 - 3</w:t>
                        </w:r>
                      </w:p>
                    </w:txbxContent>
                  </v:textbox>
                </v:rect>
                <v:oval id="Oval 30" o:spid="_x0000_s1041" style="position:absolute;left:28174;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" fillcolor="#b8cce4 [1300]" strokecolor="#b8cce4 [1300]" strokeweight="2pt"/>
                <v:oval id="Oval 31" o:spid="_x0000_s1042" style="position:absolute;left:34448;top:5429;width:1810;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" fillcolor="#ffc000" strokecolor="#ffc000" strokeweight="2pt"/>
                <v:shape id="Text Box 17" o:spid="_x0000_s1043" type="#_x0000_t202" style="position:absolute;left:29222;top:7620;width:6191;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192.168.10.3</w:t>
                        </w:r>
                      </w:p>
                    </w:txbxContent>
                  </v:textbox>
                </v:shape>
                <v:line id="Straight Connector 33" o:spid="_x0000_s1044" style="position:absolute;visibility:visible;mso-wrap-style:square" from="29076,7239" to="2907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Straight Connector 34" o:spid="_x0000_s1045" style="position:absolute;visibility:visible;mso-wrap-style:square" from="35350,7239" to="35407,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" strokecolor="#ffc000"/>
                <v:shape id="Text Box 17" o:spid="_x0000_s1046" type="#_x0000_t202" style="position:absolute;left:35686;top:7702;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" fillcolor="white [3201]" stroked="f" strokeweight=".5pt">
                  <v:textbox inset="0,0,0,0">
                    <w:txbxContent>
                      <w:p w:rsidR="00AC2645" w:rsidRDefault="00AC2645" w:rsidP="00F84F91">
                        <w:pPr>
                          <w:pStyle w:val="NormalWeb"/>
                          <w:spacing w:before="0" w:after="0"/>
                        </w:pPr>
                        <w:r>
                          <w:rPr>
                            <w:sz w:val="16"/>
                            <w:szCs w:val="16"/>
                          </w:rPr>
                          <w:t>192.168.1.3</w:t>
                        </w:r>
                      </w:p>
                    </w:txbxContent>
                  </v:textbox>
                </v:shape>
                <v:rect id="Rectangle 36" o:spid="_x0000_s1047" style="position:absolute;left:13791;top:19326;width:126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" filled="f" strokecolor="gray [1629]" strokeweight="2pt">
                  <v:textbox>
                    <w:txbxContent>
                      <w:p w:rsidR="00AC2645" w:rsidRDefault="00AC2645" w:rsidP="00F84F91">
                        <w:pPr>
                          <w:pStyle w:val="NormalWeb"/>
                          <w:spacing w:before="0" w:after="0"/>
                          <w:jc w:val="center"/>
                        </w:pPr>
                        <w:r>
                          <w:t>VxWorks7 - 2</w:t>
                        </w:r>
                      </w:p>
                    </w:txbxContent>
                  </v:textbox>
                </v:rect>
                <v:oval id="Oval 37" o:spid="_x0000_s1048" style="position:absolute;left:15801;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" fillcolor="#b8cce4 [1300]" strokecolor="#b8cce4 [1300]" strokeweight="2pt"/>
                <v:oval id="Oval 38" o:spid="_x0000_s1049" style="position:absolute;left:22075;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" fillcolor="#ffc000" strokecolor="#ffc000" strokeweight="2pt"/>
                <v:line id="Straight Connector 39" o:spid="_x0000_s1050" style="position:absolute;visibility:visible;mso-wrap-style:square" from="22850,12668" to="22907,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" strokecolor="#ffc000"/>
                <v:line id="Straight Connector 40" o:spid="_x0000_s1051" style="position:absolute;visibility:visible;mso-wrap-style:square" from="16798,12668" to="16798,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" strokecolor="#4579b8 [3044]"/>
                <v:shape id="Text Box 17" o:spid="_x0000_s1052" type="#_x0000_t202" style="position:absolute;left:10277;top:16287;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" fillcolor="white [3201]" stroked="f" strokeweight=".5pt">
                  <v:textbox inset="0,0,0,0">
                    <w:txbxContent>
                      <w:p w:rsidR="00AC2645" w:rsidRDefault="00AC2645" w:rsidP="00F84F91">
                        <w:pPr>
                          <w:pStyle w:val="NormalWeb"/>
                          <w:spacing w:before="0" w:after="0"/>
                          <w:jc w:val="right"/>
                        </w:pPr>
                        <w:r>
                          <w:rPr>
                            <w:sz w:val="16"/>
                            <w:szCs w:val="16"/>
                          </w:rPr>
                          <w:t>192.168.10.2</w:t>
                        </w:r>
                      </w:p>
                    </w:txbxContent>
                  </v:textbox>
                </v:shape>
                <v:shape id="Text Box 17" o:spid="_x0000_s1053" type="#_x0000_t202" style="position:absolute;left:23316;top:16287;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192.168.1.2</w:t>
                        </w:r>
                      </w:p>
                    </w:txbxContent>
                  </v:textbox>
                </v:shape>
                <v:rect id="Rectangle 43" o:spid="_x0000_s1054" style="position:absolute;left:36839;top:19326;width:12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" filled="f" strokecolor="gray [1629]" strokeweight="2pt">
                  <v:textbox>
                    <w:txbxContent>
                      <w:p w:rsidR="00AC2645" w:rsidRDefault="00AC2645" w:rsidP="00F84F91">
                        <w:pPr>
                          <w:pStyle w:val="NormalWeb"/>
                          <w:spacing w:before="0" w:after="0"/>
                          <w:jc w:val="center"/>
                        </w:pPr>
                        <w:r>
                          <w:t>VxWorks7 - 4</w:t>
                        </w:r>
                      </w:p>
                    </w:txbxContent>
                  </v:textbox>
                </v:rect>
                <v:oval id="Oval 44" o:spid="_x0000_s1055" style="position:absolute;left:38852;top:18183;width:181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" fillcolor="#b8cce4 [1300]" strokecolor="#b8cce4 [1300]" strokeweight="2pt"/>
                <v:oval id="Oval 45" o:spid="_x0000_s1056" style="position:absolute;left:45126;top:18183;width:1809;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" fillcolor="#ffc000" strokecolor="#ffc000" strokeweight="2pt"/>
                <v:line id="Straight Connector 46" o:spid="_x0000_s1057" style="position:absolute;visibility:visible;mso-wrap-style:square" from="45900,12671" to="45957,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" strokecolor="#ffc000"/>
                <v:line id="Straight Connector 47" o:spid="_x0000_s1058" style="position:absolute;visibility:visible;mso-wrap-style:square" from="39849,12671" to="39849,1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v:shape id="Text Box 17" o:spid="_x0000_s1059" type="#_x0000_t202" style="position:absolute;left:33327;top:16290;width:619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" fillcolor="white [3201]" stroked="f" strokeweight=".5pt">
                  <v:textbox inset="0,0,0,0">
                    <w:txbxContent>
                      <w:p w:rsidR="00AC2645" w:rsidRDefault="00AC2645" w:rsidP="00F84F91">
                        <w:pPr>
                          <w:pStyle w:val="NormalWeb"/>
                          <w:spacing w:before="0" w:after="0"/>
                          <w:jc w:val="right"/>
                        </w:pPr>
                        <w:r>
                          <w:rPr>
                            <w:sz w:val="16"/>
                            <w:szCs w:val="16"/>
                          </w:rPr>
                          <w:t>192.168.10.4</w:t>
                        </w:r>
                      </w:p>
                    </w:txbxContent>
                  </v:textbox>
                </v:shape>
                <v:shape id="Text Box 17" o:spid="_x0000_s1060" type="#_x0000_t202" style="position:absolute;left:46364;top:16290;width:619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" fillcolor="white [3201]" stroked="f" strokeweight=".5pt">
                  <v:textbox inset="0,0,0,0">
                    <w:txbxContent>
                      <w:p w:rsidR="00AC2645" w:rsidRDefault="00AC2645" w:rsidP="00F84F91">
                        <w:pPr>
                          <w:pStyle w:val="NormalWeb"/>
                          <w:spacing w:before="0" w:after="0"/>
                        </w:pPr>
                        <w:r>
                          <w:rPr>
                            <w:sz w:val="16"/>
                            <w:szCs w:val="16"/>
                          </w:rPr>
                          <w:t>192.168.1.4</w:t>
                        </w:r>
                      </w:p>
                    </w:txbxContent>
                  </v:textbox>
                </v:shape>
                <v:shape id="Text Box 17" o:spid="_x0000_s1061" type="#_x0000_t202" style="position:absolute;left:285;top:12944;width:619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" fillcolor="white [3201]" stroked="f" strokeweight=".5pt">
                  <v:textbox inset="0,0,0,0">
                    <w:txbxContent>
                      <w:p w:rsidR="00AC2645" w:rsidRDefault="00AC2645" w:rsidP="00F84F91">
                        <w:pPr>
                          <w:pStyle w:val="NormalWeb"/>
                          <w:spacing w:before="0" w:after="0"/>
                          <w:jc w:val="right"/>
                        </w:pPr>
                        <w:r>
                          <w:rPr>
                            <w:sz w:val="16"/>
                            <w:szCs w:val="16"/>
                          </w:rPr>
                          <w:t>Ethernet LAN</w:t>
                        </w:r>
                      </w:p>
                    </w:txbxContent>
                  </v:textbox>
                </v:shape>
                <w10:anchorlock/>
              </v:group>
            </w:pict>
          </mc:Fallback>
        </mc:AlternateContent>
      </w:r>
    </w:p>
    <w:p w:rsidR="006C4F80" w:rsidRPr="00116A46" w:rsidRDefault="004D6D70" w:rsidP="002E54CF">
      <w:pPr>
        <w:pStyle w:val="Heading2"/>
      </w:pPr>
      <w:r>
        <w:br w:type="page"/>
      </w:r>
      <w:r w:rsidR="006C4F80">
        <w:lastRenderedPageBreak/>
        <w:t xml:space="preserve"> </w:t>
      </w:r>
      <w:bookmarkStart w:id="14" w:name="_Toc492374936"/>
      <w:r w:rsidR="006C4F80" w:rsidRPr="00116A46">
        <w:t>Test applications</w:t>
      </w:r>
      <w:bookmarkEnd w:id="14"/>
    </w:p>
    <w:p w:rsidR="006C4F80" w:rsidRPr="00116A46" w:rsidRDefault="006C4F80">
      <w:pPr>
        <w:pStyle w:val="ListParagraph"/>
        <w:numPr>
          <w:ilvl w:val="0"/>
          <w:numId w:val="6"/>
        </w:numPr>
        <w:rPr>
          <w:rFonts w:ascii="Times New Roman" w:hAnsi="Times New Roman" w:cs="Times New Roman"/>
          <w:sz w:val="24"/>
          <w:szCs w:val="24"/>
        </w:rPr>
      </w:pPr>
      <w:r w:rsidRPr="00116A46">
        <w:rPr>
          <w:rFonts w:ascii="Times New Roman" w:hAnsi="Times New Roman" w:cs="Times New Roman"/>
          <w:sz w:val="24"/>
          <w:szCs w:val="24"/>
        </w:rPr>
        <w:t>Broadcast client</w:t>
      </w: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This test application sends UDP broadcast packet to a broadcast address supplied as argument.  Outline of program is given below.</w:t>
      </w:r>
    </w:p>
    <w:p w:rsidR="006C4F80" w:rsidRPr="00116A46" w:rsidRDefault="006C4F80">
      <w:pPr>
        <w:pStyle w:val="ListParagraph"/>
        <w:rPr>
          <w:rFonts w:ascii="Times New Roman" w:hAnsi="Times New Roman" w:cs="Times New Roman"/>
          <w:sz w:val="24"/>
          <w:szCs w:val="24"/>
        </w:rPr>
      </w:pPr>
    </w:p>
    <w:p w:rsidR="006C4F80" w:rsidRPr="00116A46" w:rsidRDefault="006C4F80">
      <w:pPr>
        <w:pStyle w:val="ListParagraph"/>
        <w:rPr>
          <w:rFonts w:ascii="Times New Roman" w:hAnsi="Times New Roman" w:cs="Times New Roman"/>
          <w:sz w:val="24"/>
          <w:szCs w:val="24"/>
        </w:rPr>
      </w:pPr>
      <w:r w:rsidRPr="00116A46">
        <w:rPr>
          <w:rFonts w:ascii="Times New Roman" w:hAnsi="Times New Roman" w:cs="Times New Roman"/>
          <w:sz w:val="24"/>
          <w:szCs w:val="24"/>
        </w:rPr>
        <w:t>Broadcast client is built as downloadable kernel module. To run broadcast client, follow procedure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bc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*bsaddr, int port     /* IP addr and port number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sockFd;                          /* socket fd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sendToAddr;       /* receiver's addresss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sendNum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on;</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bsAddrSize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Open UDP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sockFd = socket(AF_INET, SOCK_DGRAM,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(sockFd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("socket not opened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Use the SO_BROADCAST option when an application needs to broadcast data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on = 1; /* turn ON SO_BROADCAST option*/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(setsockopt (sockFd, SOL_SOCKET, SO_BROADCAST, (char *) &amp;on, sizeof(int))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("setsockopt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zero out the sockaddr_in structures and setup receivers'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&amp;sendToAddr,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sendToAddr.sin_port = htons (port);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sendToAddr.sin_addr.s_addr = inet_addr (bsaddr);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printf("sendToAddr.sin_addr.s_addr %x\n",sendToAddr.sin_addr.s_addr);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gets(usermsg);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(strcmp(usermsg,"quit")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sprintf(buf,"msg%03d-%s",msgcount++,usermsg);</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 xml:space="preserve"> /* send the broadcast message to other systems in the same network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((sendNum = sendto (sockFd, buf, sizeof (buf), 0, (struct sockaddr  *) &amp;sendToAddr,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xml:space="preserve"> sizeof (struct sockaddr_in)))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perror ("sendto broadcast failed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t xml:space="preserve"> </w:t>
      </w:r>
      <w:r>
        <w:rPr>
          <w:rFonts w:ascii="Courier New" w:hAnsi="Courier New" w:cs="Courier New"/>
          <w:sz w:val="18"/>
          <w:szCs w:val="18"/>
        </w:rPr>
        <w:tab/>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r>
        <w:rPr>
          <w:rFonts w:ascii="Courier New" w:hAnsi="Courier New" w:cs="Courier New"/>
          <w:sz w:val="18"/>
          <w:szCs w:val="18"/>
        </w:rPr>
        <w:tab/>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("&gt;&gt;&gt; [%s:%d] %s\n",bsaddr,port,buf);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(strcmp(usermsg,"stop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if (recvfrom (sockFd, &amp;buf, sizeof (buf),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&amp;bsAddr,&amp;bsAddrSize)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inet_ntoa_b (bsAddr.sin_addr, bsAddrStr);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printf ("&lt;&lt;&lt; [%s:%d] %s\n",bsAddrStr,ntohs(bsAddr.sin_port), buf);</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(sockFd);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return(TRUE);  </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At VxWorks prompt,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-&gt;ld &lt;bc.out</w:t>
      </w:r>
    </w:p>
    <w:p w:rsidR="006C4F80" w:rsidRPr="005B09AC" w:rsidRDefault="006C4F80">
      <w:pPr>
        <w:pStyle w:val="ListParagraph"/>
        <w:rPr>
          <w:rFonts w:ascii="Times New Roman" w:hAnsi="Times New Roman" w:cs="Times New Roman"/>
        </w:rPr>
      </w:pPr>
    </w:p>
    <w:p w:rsidR="006C4F80" w:rsidRPr="005B09AC" w:rsidRDefault="006C4F80">
      <w:pPr>
        <w:pStyle w:val="ListParagraph"/>
        <w:rPr>
          <w:rFonts w:ascii="Times New Roman" w:hAnsi="Times New Roman" w:cs="Times New Roman"/>
        </w:rPr>
      </w:pPr>
      <w:r w:rsidRPr="005B09AC">
        <w:rPr>
          <w:rFonts w:ascii="Times New Roman" w:hAnsi="Times New Roman" w:cs="Times New Roman"/>
        </w:rPr>
        <w:t>-&gt;bc(“192.168.10.0”,7001);</w:t>
      </w:r>
    </w:p>
    <w:p w:rsidR="006C4F80" w:rsidRPr="005B09AC" w:rsidRDefault="006C4F80">
      <w:pPr>
        <w:pStyle w:val="ListParagraph"/>
        <w:rPr>
          <w:rFonts w:ascii="Times New Roman" w:hAnsi="Times New Roman" w:cs="Times New Roman"/>
        </w:rPr>
      </w:pPr>
    </w:p>
    <w:p w:rsidR="006C4F80" w:rsidRPr="00732904" w:rsidRDefault="006C4F80">
      <w:pPr>
        <w:pStyle w:val="ListParagraph"/>
        <w:numPr>
          <w:ilvl w:val="0"/>
          <w:numId w:val="6"/>
        </w:numPr>
        <w:rPr>
          <w:rFonts w:ascii="Times New Roman" w:hAnsi="Times New Roman" w:cs="Times New Roman"/>
          <w:sz w:val="24"/>
          <w:szCs w:val="24"/>
        </w:rPr>
      </w:pPr>
      <w:r w:rsidRPr="00732904">
        <w:rPr>
          <w:rFonts w:ascii="Times New Roman" w:hAnsi="Times New Roman" w:cs="Times New Roman"/>
          <w:sz w:val="24"/>
          <w:szCs w:val="24"/>
        </w:rPr>
        <w:t>Broadcast server</w:t>
      </w:r>
    </w:p>
    <w:p w:rsidR="006C4F80" w:rsidRPr="00732904" w:rsidRDefault="006C4F80">
      <w:pPr>
        <w:pStyle w:val="ListParagraph"/>
        <w:rPr>
          <w:rFonts w:ascii="Times New Roman" w:hAnsi="Times New Roman" w:cs="Times New Roman"/>
          <w:sz w:val="24"/>
          <w:szCs w:val="24"/>
        </w:rPr>
      </w:pPr>
      <w:r w:rsidRPr="00732904">
        <w:rPr>
          <w:rFonts w:ascii="Times New Roman" w:hAnsi="Times New Roman" w:cs="Times New Roman"/>
          <w:sz w:val="24"/>
          <w:szCs w:val="24"/>
        </w:rPr>
        <w:t>This test application acts as UDP server that can accept packets with broadcast destination and echo back the message to the sender.  Server takes an address as argument on which it shall listen for broadcast packets. Argument can be ADDR_ANY (0.0.0.0) for server to listen to all interfaces. It listens to port 7001. Outline of program is given below.</w:t>
      </w:r>
    </w:p>
    <w:p w:rsidR="006C4F80" w:rsidRDefault="006C4F80">
      <w:pPr>
        <w:pStyle w:val="ListParagraph"/>
      </w:pP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STATUS bs(char *bsaddr)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myAddr;      /* Server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sockaddr_in clientAddr;  /* Socket address for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clientRequest[128];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sFd;                /* Server's socket file descriptor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char inetAddr[INET_ADDR_LEN];   /* Buffer for dot notation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internet addr of client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Size of socket address structure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sockAddrSize = sizeof (struct sockaddr_in);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int msgcount = 1;</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LOCAL char replyMsg[128];</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Build socket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bzero ((char *) &amp;myAddr, sockAddrSize);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myAddr.sin_family = AF_INET;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myAddr.sin_port = htons (SERVER_PORT_NUM);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(!bsaddr || !strcmp(bsaddr,""))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lastRenderedPageBreak/>
        <w:t xml:space="preserve">    </w:t>
      </w:r>
      <w:r>
        <w:rPr>
          <w:rFonts w:ascii="Courier New" w:hAnsi="Courier New" w:cs="Courier New"/>
          <w:sz w:val="18"/>
          <w:szCs w:val="18"/>
        </w:rPr>
        <w:tab/>
        <w:t>myAddr.sin_addr.s_addr = htonl (INADDR_ANY);</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else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myAddr.sin_addr.s_addr = inet_addr(bsaddr);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Create socket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((sFd = socket (AF_INET, SOCK_DGRAM, 0))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perror ("socket");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Bind socket to local address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if (bind (sFd, (struct sockaddr *) &amp;myAddr, 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("bind");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printf("Broadcast server listening on port %d\n", ntohs(myAddr.sin_port));</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FOREVER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 Read data from a socket and satisfy requests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(recvfrom (sFd, &amp;clientRequest, sizeof (clientRequest),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&amp;clientAddr,&amp;sockAddrSize) == ERROR)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("recvfrom");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Convert internet address to dot notation for displaying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inet_ntoa_b (clientAddr.sin_addr, inetAddr);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("&lt;&lt;&lt; [%s:%d]: %s\n",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inetAddr, ntohs (clientAddr.sin_port), clientRequest);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if (strstr(clientRequest,"-stop bs") != 0) break;</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sprintf(replyMsg,"msg%03d-%s",msgcount++,"reply from bserver");</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if (sendto (sFd, replyMsg, sizeof (replyMsg), 0,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(struct sockaddr *) &amp;clientAddr,sockAddrSize) ==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perror ("sendto");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(ERROR);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printf ("&gt;&gt;&gt; [%s:%d]: %s\n", inetAddr, </w:t>
      </w:r>
    </w:p>
    <w:p w:rsidR="006C4F80" w:rsidRDefault="006C4F80">
      <w:pPr>
        <w:pStyle w:val="ListParagraph"/>
        <w:pBdr>
          <w:top w:val="single" w:sz="4" w:space="1" w:color="000000"/>
          <w:left w:val="single" w:sz="4" w:space="1" w:color="000000"/>
          <w:bottom w:val="single" w:sz="4" w:space="1" w:color="000000"/>
          <w:right w:val="single" w:sz="4" w:space="1" w:color="000000"/>
        </w:pBdr>
        <w:ind w:firstLine="72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t xml:space="preserve">ntohs (clientAddr.sin_port), replyMsg);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close (sFd); /* Just in case. Should never get here. */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w:t>
      </w:r>
    </w:p>
    <w:p w:rsidR="006C4F80" w:rsidRDefault="006C4F80">
      <w:pPr>
        <w:pStyle w:val="ListParagraph"/>
        <w:pBdr>
          <w:top w:val="single" w:sz="4" w:space="1" w:color="000000"/>
          <w:left w:val="single" w:sz="4" w:space="1" w:color="000000"/>
          <w:bottom w:val="single" w:sz="4" w:space="1" w:color="000000"/>
          <w:right w:val="single" w:sz="4" w:space="1" w:color="000000"/>
        </w:pBdr>
        <w:rPr>
          <w:rFonts w:ascii="Courier New" w:hAnsi="Courier New" w:cs="Courier New"/>
          <w:sz w:val="18"/>
          <w:szCs w:val="18"/>
        </w:rPr>
      </w:pPr>
      <w:r>
        <w:rPr>
          <w:rFonts w:ascii="Courier New" w:hAnsi="Courier New" w:cs="Courier New"/>
          <w:sz w:val="18"/>
          <w:szCs w:val="18"/>
        </w:rPr>
        <w:t xml:space="preserve">    return TRUE;</w:t>
      </w:r>
    </w:p>
    <w:p w:rsidR="006C4F80" w:rsidRDefault="006C4F80">
      <w:pPr>
        <w:pStyle w:val="ListParagraph"/>
        <w:pBdr>
          <w:top w:val="single" w:sz="4" w:space="1" w:color="000000"/>
          <w:left w:val="single" w:sz="4" w:space="1" w:color="000000"/>
          <w:bottom w:val="single" w:sz="4" w:space="1" w:color="000000"/>
          <w:right w:val="single" w:sz="4" w:space="1" w:color="000000"/>
        </w:pBdr>
      </w:pPr>
      <w:r>
        <w:rPr>
          <w:rFonts w:ascii="Courier New" w:hAnsi="Courier New" w:cs="Courier New"/>
          <w:sz w:val="18"/>
          <w:szCs w:val="18"/>
        </w:rPr>
        <w:t>}</w:t>
      </w:r>
    </w:p>
    <w:p w:rsidR="006C4F80" w:rsidRDefault="006C4F80">
      <w:pPr>
        <w:pStyle w:val="ListParagraph"/>
      </w:pPr>
    </w:p>
    <w:p w:rsidR="006C4F80" w:rsidRPr="00305B6F" w:rsidRDefault="006C4F80">
      <w:pPr>
        <w:pStyle w:val="ListParagraph"/>
        <w:rPr>
          <w:rFonts w:ascii="Times New Roman" w:hAnsi="Times New Roman" w:cs="Times New Roman"/>
          <w:sz w:val="24"/>
          <w:szCs w:val="24"/>
        </w:rPr>
      </w:pPr>
      <w:r w:rsidRPr="00305B6F">
        <w:rPr>
          <w:rFonts w:ascii="Times New Roman" w:hAnsi="Times New Roman" w:cs="Times New Roman"/>
          <w:sz w:val="24"/>
          <w:szCs w:val="24"/>
        </w:rPr>
        <w:t>Broadcast client is built as downloadable kernel module. To run server, follow procedure below:</w:t>
      </w:r>
    </w:p>
    <w:p w:rsidR="006C4F80" w:rsidRPr="005B09AC" w:rsidRDefault="006C4F80">
      <w:pPr>
        <w:pStyle w:val="ListParagraph"/>
        <w:rPr>
          <w:rFonts w:ascii="Times New Roman" w:hAnsi="Times New Roman" w:cs="Times New Roman"/>
        </w:rPr>
      </w:pPr>
    </w:p>
    <w:p w:rsidR="006C4F80" w:rsidRDefault="006C4F80">
      <w:pPr>
        <w:pStyle w:val="ListParagraph"/>
      </w:pPr>
      <w:r>
        <w:t>At VxWorks prompt,</w:t>
      </w:r>
    </w:p>
    <w:p w:rsidR="006C4F80" w:rsidRDefault="006C4F80">
      <w:pPr>
        <w:pStyle w:val="ListParagraph"/>
      </w:pPr>
    </w:p>
    <w:p w:rsidR="006C4F80" w:rsidRDefault="006C4F80">
      <w:pPr>
        <w:pStyle w:val="ListParagraph"/>
      </w:pPr>
      <w:r>
        <w:t>-&gt;ld &lt;bs.out</w:t>
      </w:r>
    </w:p>
    <w:p w:rsidR="006C4F80" w:rsidRDefault="006C4F80">
      <w:pPr>
        <w:pStyle w:val="ListParagraph"/>
      </w:pPr>
    </w:p>
    <w:p w:rsidR="006C4F80" w:rsidRDefault="006C4F80">
      <w:pPr>
        <w:pStyle w:val="ListParagraph"/>
      </w:pPr>
      <w:r>
        <w:t>-&gt;bs(“192.168.10.3”);</w:t>
      </w:r>
    </w:p>
    <w:p w:rsidR="006C4F80" w:rsidRDefault="006C4F80">
      <w:pPr>
        <w:pStyle w:val="Heading2"/>
      </w:pPr>
      <w:r>
        <w:lastRenderedPageBreak/>
        <w:t xml:space="preserve"> </w:t>
      </w:r>
      <w:bookmarkStart w:id="15" w:name="_Toc492374937"/>
      <w:r>
        <w:t>Test Scenarios &amp; Cases</w:t>
      </w:r>
      <w:bookmarkEnd w:id="15"/>
    </w:p>
    <w:p w:rsidR="006C4F80" w:rsidRDefault="006C4F80">
      <w:r>
        <w:t>Following table lists different test scenarios and test cases under each of them.</w:t>
      </w:r>
    </w:p>
    <w:p w:rsidR="006C4F80" w:rsidRDefault="006C4F80"/>
    <w:p w:rsidR="006C4F80" w:rsidRPr="00694F04" w:rsidRDefault="006C4F80">
      <w:pPr>
        <w:rPr>
          <w:b/>
          <w:i/>
        </w:rPr>
      </w:pPr>
      <w:r w:rsidRPr="00694F04">
        <w:rPr>
          <w:b/>
          <w:bCs/>
          <w:i/>
        </w:rPr>
        <w:t>Note:</w:t>
      </w:r>
      <w:r w:rsidRPr="00694F04">
        <w:rPr>
          <w:b/>
          <w:i/>
        </w:rPr>
        <w:t xml:space="preserve"> The test cases in the below table are applicable for test environment 1 and 2 (</w:t>
      </w:r>
      <w:r w:rsidR="00694F04">
        <w:rPr>
          <w:b/>
          <w:i/>
        </w:rPr>
        <w:t>R</w:t>
      </w:r>
      <w:r w:rsidRPr="00694F04">
        <w:rPr>
          <w:b/>
          <w:i/>
        </w:rPr>
        <w:t>ef section:</w:t>
      </w:r>
      <w:r w:rsidR="00694F04">
        <w:rPr>
          <w:b/>
          <w:i/>
        </w:rPr>
        <w:t xml:space="preserve"> </w:t>
      </w:r>
      <w:r w:rsidRPr="00694F04">
        <w:rPr>
          <w:b/>
          <w:i/>
        </w:rPr>
        <w:t xml:space="preserve">5.1 Test </w:t>
      </w:r>
      <w:r w:rsidR="00694F04" w:rsidRPr="00694F04">
        <w:rPr>
          <w:b/>
          <w:i/>
        </w:rPr>
        <w:t>Environment)</w:t>
      </w:r>
      <w:r w:rsidRPr="00694F04">
        <w:rPr>
          <w:b/>
          <w:i/>
        </w:rPr>
        <w:t>.</w:t>
      </w:r>
    </w:p>
    <w:p w:rsidR="00694F04" w:rsidRDefault="00694F04">
      <w:pPr>
        <w:rPr>
          <w:rFonts w:ascii="Arial" w:eastAsia="Times New Roman" w:hAnsi="Arial" w:cs="Arial"/>
          <w:sz w:val="18"/>
          <w:szCs w:val="20"/>
        </w:rPr>
      </w:pPr>
    </w:p>
    <w:tbl>
      <w:tblPr>
        <w:tblW w:w="0" w:type="auto"/>
        <w:tblInd w:w="68" w:type="dxa"/>
        <w:tblLayout w:type="fixed"/>
        <w:tblLook w:val="0000" w:firstRow="0" w:lastRow="0" w:firstColumn="0" w:lastColumn="0" w:noHBand="0" w:noVBand="0"/>
      </w:tblPr>
      <w:tblGrid>
        <w:gridCol w:w="495"/>
        <w:gridCol w:w="894"/>
        <w:gridCol w:w="2044"/>
        <w:gridCol w:w="2160"/>
        <w:gridCol w:w="1799"/>
        <w:gridCol w:w="1938"/>
      </w:tblGrid>
      <w:tr w:rsidR="006C4F80">
        <w:trPr>
          <w:trHeight w:val="255"/>
        </w:trPr>
        <w:tc>
          <w:tcPr>
            <w:tcW w:w="495"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2044"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tc>
        <w:tc>
          <w:tcPr>
            <w:tcW w:w="2160"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trPr>
          <w:trHeight w:val="255"/>
        </w:trPr>
        <w:tc>
          <w:tcPr>
            <w:tcW w:w="495"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w:t>
            </w:r>
          </w:p>
        </w:tc>
        <w:tc>
          <w:tcPr>
            <w:tcW w:w="89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SCN01</w:t>
            </w:r>
          </w:p>
        </w:tc>
        <w:tc>
          <w:tcPr>
            <w:tcW w:w="2044"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top w:val="single" w:sz="4" w:space="0" w:color="000000"/>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 receive OK</w:t>
            </w:r>
          </w:p>
          <w:p w:rsidR="006C4F80" w:rsidRDefault="006C4F80">
            <w:pPr>
              <w:rPr>
                <w:rFonts w:ascii="Arial" w:eastAsia="Times New Roman" w:hAnsi="Arial" w:cs="Arial"/>
                <w:sz w:val="18"/>
                <w:szCs w:val="20"/>
              </w:rPr>
            </w:pP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76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sz w:val="18"/>
                <w:szCs w:val="20"/>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192.168.20.0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Simnet0:192.168.10.5</w:t>
            </w:r>
            <w:r>
              <w:rPr>
                <w:rFonts w:ascii="Arial" w:eastAsia="Times New Roman" w:hAnsi="Arial" w:cs="Arial"/>
                <w:sz w:val="18"/>
                <w:szCs w:val="20"/>
              </w:rPr>
              <w:br/>
              <w:t>Client2:</w:t>
            </w:r>
            <w:r>
              <w:rPr>
                <w:rFonts w:ascii="Arial" w:eastAsia="Times New Roman" w:hAnsi="Arial" w:cs="Arial"/>
                <w:sz w:val="18"/>
                <w:szCs w:val="20"/>
              </w:rPr>
              <w:br/>
            </w:r>
            <w:r>
              <w:rPr>
                <w:rFonts w:ascii="Arial" w:eastAsia="Times New Roman" w:hAnsi="Arial" w:cs="Arial"/>
                <w:color w:val="333333"/>
                <w:sz w:val="18"/>
                <w:szCs w:val="22"/>
                <w:shd w:val="clear" w:color="auto" w:fill="FFFFFF"/>
              </w:rPr>
              <w:t>simnet0:192.168.20.6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192.168.20.255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3</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SCN03</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TC0301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TC0302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 xml:space="preserve">Server2 receive OK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TC0304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4</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SCN04</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w:t>
            </w:r>
            <w:r>
              <w:rPr>
                <w:rFonts w:ascii="Arial" w:eastAsia="Times New Roman" w:hAnsi="Arial" w:cs="Arial"/>
                <w:sz w:val="18"/>
                <w:szCs w:val="20"/>
              </w:rPr>
              <w:br/>
              <w:t>Client2:</w:t>
            </w:r>
            <w:r>
              <w:rPr>
                <w:rFonts w:ascii="Arial" w:eastAsia="Times New Roman" w:hAnsi="Arial" w:cs="Arial"/>
                <w:sz w:val="18"/>
                <w:szCs w:val="20"/>
              </w:rPr>
              <w:br/>
              <w:t>simnet0:192.168.10.56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127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TC0404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Simnet0:192.168.1.4</w:t>
            </w:r>
            <w:r>
              <w:rPr>
                <w:rFonts w:ascii="Arial" w:eastAsia="Times New Roman" w:hAnsi="Arial" w:cs="Arial"/>
                <w:sz w:val="18"/>
                <w:szCs w:val="20"/>
              </w:rPr>
              <w:br/>
              <w:t>Client2:</w:t>
            </w:r>
            <w:r>
              <w:rPr>
                <w:rFonts w:ascii="Arial" w:eastAsia="Times New Roman" w:hAnsi="Arial" w:cs="Arial"/>
                <w:sz w:val="18"/>
                <w:szCs w:val="20"/>
              </w:rPr>
              <w:br/>
              <w:t>simnet0:192.168.1.56</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Servers listen on ADDR_ANY</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Client1 and client2 send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 xml:space="preserve">Server2 receive NG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5</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SCN05</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TC0504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p>
          <w:p w:rsidR="006C4F80" w:rsidRDefault="006C4F80">
            <w:pPr>
              <w:rPr>
                <w:rFonts w:ascii="Arial" w:eastAsia="Times New Roman" w:hAnsi="Arial" w:cs="Arial"/>
                <w:sz w:val="18"/>
                <w:szCs w:val="20"/>
              </w:rPr>
            </w:pPr>
            <w:r>
              <w:rPr>
                <w:rFonts w:ascii="Arial" w:eastAsia="Times New Roman" w:hAnsi="Arial" w:cs="Arial"/>
                <w:sz w:val="18"/>
                <w:szCs w:val="20"/>
              </w:rPr>
              <w:t>Simnet1:192.168.1.3</w:t>
            </w:r>
            <w:r>
              <w:rPr>
                <w:rFonts w:ascii="Arial" w:eastAsia="Times New Roman" w:hAnsi="Arial" w:cs="Arial"/>
                <w:sz w:val="18"/>
                <w:szCs w:val="20"/>
              </w:rPr>
              <w:br/>
              <w:t xml:space="preserve">Listens to 192.168.1.255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6</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SCN06</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Simnet1:192.168.1.4</w:t>
            </w:r>
            <w:r>
              <w:rPr>
                <w:rFonts w:ascii="Arial" w:eastAsia="Times New Roman" w:hAnsi="Arial" w:cs="Arial"/>
                <w:sz w:val="18"/>
                <w:szCs w:val="20"/>
              </w:rPr>
              <w:br/>
              <w:t>Listens to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on192.168.10.0</w:t>
            </w:r>
            <w:r>
              <w:rPr>
                <w:rFonts w:ascii="Arial" w:eastAsia="Times New Roman" w:hAnsi="Arial" w:cs="Arial"/>
                <w:sz w:val="18"/>
                <w:szCs w:val="20"/>
              </w:rPr>
              <w:br/>
              <w:t>b)Client2 sends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TC0604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Simnet1::192.168.1.4</w:t>
            </w:r>
            <w:r>
              <w:rPr>
                <w:rFonts w:ascii="Arial" w:eastAsia="Times New Roman" w:hAnsi="Arial" w:cs="Arial"/>
                <w:sz w:val="18"/>
                <w:szCs w:val="20"/>
              </w:rPr>
              <w:br/>
              <w:t>Listens to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on192.168.10.255</w:t>
            </w:r>
            <w:r>
              <w:rPr>
                <w:rFonts w:ascii="Arial" w:eastAsia="Times New Roman" w:hAnsi="Arial" w:cs="Arial"/>
                <w:sz w:val="18"/>
                <w:szCs w:val="20"/>
              </w:rPr>
              <w:br/>
              <w:t>b)Client2 sends broadcast on 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7</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SCN07</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149"/>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TC0701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TC0702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Servers listen on 192.168.1.10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TC0704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192.168.1.2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Simnet1 192.168.1.4</w:t>
            </w:r>
            <w:r>
              <w:rPr>
                <w:rFonts w:ascii="Arial" w:eastAsia="Times New Roman" w:hAnsi="Arial" w:cs="Arial"/>
                <w:sz w:val="18"/>
                <w:szCs w:val="20"/>
              </w:rPr>
              <w:br/>
            </w:r>
            <w:r>
              <w:rPr>
                <w:rFonts w:ascii="Arial" w:eastAsia="Times New Roman" w:hAnsi="Arial" w:cs="Arial"/>
                <w:sz w:val="18"/>
                <w:szCs w:val="20"/>
              </w:rPr>
              <w:br/>
              <w:t>Server1 listen on  192.168.10.255</w:t>
            </w:r>
            <w:r>
              <w:rPr>
                <w:rFonts w:ascii="Arial" w:eastAsia="Times New Roman" w:hAnsi="Arial" w:cs="Arial"/>
                <w:sz w:val="18"/>
                <w:szCs w:val="20"/>
              </w:rPr>
              <w:br/>
              <w:t>Server2 listens on 192.168.1.255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8</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SCN08</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pPr>
              <w:snapToGrid w:val="0"/>
              <w:rPr>
                <w:rFonts w:ascii="Arial" w:eastAsia="Times New Roman" w:hAnsi="Arial" w:cs="Arial"/>
                <w:sz w:val="18"/>
                <w:szCs w:val="20"/>
              </w:rPr>
            </w:pP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on192.168.10.0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Servers listen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TC0804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simnet1:192.168.1.2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simnet1:192.168.1.3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 Simet1192.168.1.4</w:t>
            </w:r>
            <w:r>
              <w:rPr>
                <w:rFonts w:ascii="Arial" w:eastAsia="Times New Roman" w:hAnsi="Arial" w:cs="Arial"/>
                <w:sz w:val="18"/>
                <w:szCs w:val="20"/>
              </w:rPr>
              <w:br/>
              <w:t>Server2::</w:t>
            </w:r>
            <w:r>
              <w:rPr>
                <w:rFonts w:ascii="Arial" w:eastAsia="Times New Roman" w:hAnsi="Arial" w:cs="Arial"/>
                <w:sz w:val="18"/>
                <w:szCs w:val="20"/>
              </w:rPr>
              <w:br/>
              <w:t>Simnet0 192.168.10.7</w:t>
            </w:r>
            <w:r>
              <w:rPr>
                <w:rFonts w:ascii="Arial" w:eastAsia="Times New Roman" w:hAnsi="Arial" w:cs="Arial"/>
                <w:sz w:val="18"/>
                <w:szCs w:val="20"/>
              </w:rPr>
              <w:br/>
              <w:t>Simnet1 192.168.1.5</w:t>
            </w:r>
            <w:r>
              <w:rPr>
                <w:rFonts w:ascii="Arial" w:eastAsia="Times New Roman" w:hAnsi="Arial" w:cs="Arial"/>
                <w:sz w:val="18"/>
                <w:szCs w:val="20"/>
              </w:rPr>
              <w:br/>
            </w:r>
            <w:r>
              <w:rPr>
                <w:rFonts w:ascii="Arial" w:eastAsia="Times New Roman" w:hAnsi="Arial" w:cs="Arial"/>
                <w:sz w:val="18"/>
                <w:szCs w:val="20"/>
              </w:rPr>
              <w:br/>
              <w:t>Server1 listen on 192.168.10.0</w:t>
            </w:r>
            <w:r>
              <w:rPr>
                <w:rFonts w:ascii="Arial" w:eastAsia="Times New Roman" w:hAnsi="Arial" w:cs="Arial"/>
                <w:sz w:val="18"/>
                <w:szCs w:val="20"/>
              </w:rPr>
              <w:br/>
              <w:t>Server2 listens on 192.168.1.0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192.168.1.0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9</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SCN09</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Simnet1:10.10.1.3</w:t>
            </w:r>
            <w:r>
              <w:rPr>
                <w:rFonts w:ascii="Arial" w:eastAsia="Times New Roman" w:hAnsi="Arial" w:cs="Arial"/>
                <w:sz w:val="18"/>
                <w:szCs w:val="20"/>
              </w:rPr>
              <w:br/>
              <w:t xml:space="preserve">Listens to 10.10.0.0 </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 192.168.10.6</w:t>
            </w:r>
            <w:r>
              <w:rPr>
                <w:rFonts w:ascii="Arial" w:eastAsia="Times New Roman" w:hAnsi="Arial" w:cs="Arial"/>
                <w:sz w:val="18"/>
                <w:szCs w:val="20"/>
              </w:rPr>
              <w:br/>
              <w:t>Simnet1: 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NG</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102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TC0904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r>
              <w:rPr>
                <w:rFonts w:ascii="Arial" w:eastAsia="Times New Roman" w:hAnsi="Arial" w:cs="Arial"/>
                <w:sz w:val="18"/>
                <w:szCs w:val="20"/>
              </w:rPr>
              <w:br/>
              <w:t>Simnet1::10.10.1.2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192.168.10.6</w:t>
            </w:r>
            <w:r>
              <w:rPr>
                <w:rFonts w:ascii="Arial" w:eastAsia="Times New Roman" w:hAnsi="Arial" w:cs="Arial"/>
                <w:sz w:val="18"/>
                <w:szCs w:val="20"/>
              </w:rPr>
              <w:br/>
              <w:t>Simnet1:10.10.1.3</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10</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SCN10</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1server, 2client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192.168.255.255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OK</w:t>
            </w:r>
            <w:r>
              <w:rPr>
                <w:rFonts w:ascii="Arial" w:eastAsia="Times New Roman" w:hAnsi="Arial" w:cs="Arial"/>
                <w:sz w:val="18"/>
                <w:szCs w:val="20"/>
              </w:rPr>
              <w:br/>
              <w:t>b) Server receive NG</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on192.168.0.0</w:t>
            </w:r>
            <w:r>
              <w:rPr>
                <w:rFonts w:ascii="Arial" w:eastAsia="Times New Roman" w:hAnsi="Arial" w:cs="Arial"/>
                <w:sz w:val="18"/>
                <w:szCs w:val="20"/>
              </w:rPr>
              <w:br/>
              <w:t>b)Client2 sends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153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TC1004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Simnet0:192.168.10.4, 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Simnet1::10.10.1.4</w:t>
            </w:r>
            <w:r>
              <w:rPr>
                <w:rFonts w:ascii="Arial" w:eastAsia="Times New Roman" w:hAnsi="Arial" w:cs="Arial"/>
                <w:sz w:val="18"/>
                <w:szCs w:val="20"/>
              </w:rPr>
              <w:br/>
              <w:t>Listens to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a)Client1 sends  broadcast on192.168.255.255</w:t>
            </w:r>
            <w:r>
              <w:rPr>
                <w:rFonts w:ascii="Arial" w:eastAsia="Times New Roman" w:hAnsi="Arial" w:cs="Arial"/>
                <w:sz w:val="18"/>
                <w:szCs w:val="20"/>
              </w:rPr>
              <w:br/>
              <w:t>b)Client2 sends broadcast on 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 Server receive NG</w:t>
            </w:r>
            <w:r>
              <w:rPr>
                <w:rFonts w:ascii="Arial" w:eastAsia="Times New Roman" w:hAnsi="Arial" w:cs="Arial"/>
                <w:sz w:val="18"/>
                <w:szCs w:val="20"/>
              </w:rPr>
              <w:br/>
              <w:t>b) Server receive OK</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lastRenderedPageBreak/>
              <w:t>11</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SCN11</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2servers, 1client</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1C1C1C"/>
                <w:sz w:val="18"/>
                <w:szCs w:val="20"/>
              </w:rPr>
              <w:t>TC1101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 xml:space="preserve">b)Server2 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color w:val="333333"/>
                <w:sz w:val="18"/>
                <w:szCs w:val="20"/>
              </w:rPr>
              <w:t>TC1102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192.168.255.255</w:t>
            </w:r>
            <w:r>
              <w:rPr>
                <w:rFonts w:ascii="Arial" w:eastAsia="Times New Roman" w:hAnsi="Arial" w:cs="Arial"/>
                <w:sz w:val="18"/>
                <w:szCs w:val="20"/>
              </w:rPr>
              <w:b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 receive OK</w:t>
            </w:r>
            <w:r>
              <w:rPr>
                <w:rFonts w:ascii="Arial" w:eastAsia="Times New Roman" w:hAnsi="Arial" w:cs="Arial"/>
                <w:sz w:val="18"/>
                <w:szCs w:val="20"/>
              </w:rPr>
              <w:br/>
              <w:t>b)Server2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TC01103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 10.10.1.3</w:t>
            </w:r>
            <w:r>
              <w:rPr>
                <w:rFonts w:ascii="Arial" w:eastAsia="Times New Roman" w:hAnsi="Arial" w:cs="Arial"/>
                <w:sz w:val="18"/>
                <w:szCs w:val="20"/>
              </w:rPr>
              <w:br/>
              <w:t>Server2::</w:t>
            </w:r>
            <w:r>
              <w:rPr>
                <w:rFonts w:ascii="Arial" w:eastAsia="Times New Roman" w:hAnsi="Arial" w:cs="Arial"/>
                <w:sz w:val="18"/>
                <w:szCs w:val="20"/>
              </w:rPr>
              <w:br/>
              <w:t>Simnet0 : 192.168.10.7</w:t>
            </w:r>
            <w:r>
              <w:rPr>
                <w:rFonts w:ascii="Arial" w:eastAsia="Times New Roman" w:hAnsi="Arial" w:cs="Arial"/>
                <w:sz w:val="18"/>
                <w:szCs w:val="20"/>
              </w:rPr>
              <w:br/>
              <w:t>Simnet1 : 10.10.1.4</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OK</w:t>
            </w:r>
            <w:r>
              <w:rPr>
                <w:rFonts w:ascii="Arial" w:eastAsia="Times New Roman" w:hAnsi="Arial" w:cs="Arial"/>
                <w:sz w:val="18"/>
                <w:szCs w:val="20"/>
              </w:rPr>
              <w:br/>
              <w:t xml:space="preserve">b)Server2receive OK </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TC1104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 192.168.10.5</w:t>
            </w:r>
            <w:r>
              <w:rPr>
                <w:rFonts w:ascii="Arial" w:eastAsia="Times New Roman" w:hAnsi="Arial" w:cs="Arial"/>
                <w:sz w:val="18"/>
                <w:szCs w:val="20"/>
              </w:rPr>
              <w:br/>
              <w:t>Simnet1: 10.10.1.2</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 192.168.10.6</w:t>
            </w:r>
            <w:r>
              <w:rPr>
                <w:rFonts w:ascii="Arial" w:eastAsia="Times New Roman" w:hAnsi="Arial" w:cs="Arial"/>
                <w:sz w:val="18"/>
                <w:szCs w:val="20"/>
              </w:rPr>
              <w:br/>
              <w:t>Simet1::10.10.1.3</w:t>
            </w:r>
            <w:r>
              <w:rPr>
                <w:rFonts w:ascii="Arial" w:eastAsia="Times New Roman" w:hAnsi="Arial" w:cs="Arial"/>
                <w:sz w:val="18"/>
                <w:szCs w:val="20"/>
              </w:rPr>
              <w:br/>
              <w:t>Seerver2::</w:t>
            </w:r>
            <w:r>
              <w:rPr>
                <w:rFonts w:ascii="Arial" w:eastAsia="Times New Roman" w:hAnsi="Arial" w:cs="Arial"/>
                <w:sz w:val="18"/>
                <w:szCs w:val="20"/>
              </w:rPr>
              <w:br/>
              <w:t>Simnet0: 192.168.10.7</w:t>
            </w:r>
            <w:r>
              <w:rPr>
                <w:rFonts w:ascii="Arial" w:eastAsia="Times New Roman" w:hAnsi="Arial" w:cs="Arial"/>
                <w:sz w:val="18"/>
                <w:szCs w:val="20"/>
              </w:rPr>
              <w:br/>
              <w:t>Simnet1: 10.10.1.4</w:t>
            </w:r>
            <w:r>
              <w:rPr>
                <w:rFonts w:ascii="Arial" w:eastAsia="Times New Roman" w:hAnsi="Arial" w:cs="Arial"/>
                <w:sz w:val="18"/>
                <w:szCs w:val="20"/>
              </w:rPr>
              <w:br/>
            </w:r>
            <w:r>
              <w:rPr>
                <w:rFonts w:ascii="Arial" w:eastAsia="Times New Roman" w:hAnsi="Arial" w:cs="Arial"/>
                <w:sz w:val="18"/>
                <w:szCs w:val="20"/>
              </w:rPr>
              <w:br/>
              <w:t>Server1 listen  on 192.168.0.0</w:t>
            </w:r>
            <w:r>
              <w:rPr>
                <w:rFonts w:ascii="Arial" w:eastAsia="Times New Roman" w:hAnsi="Arial" w:cs="Arial"/>
                <w:sz w:val="18"/>
                <w:szCs w:val="20"/>
              </w:rPr>
              <w:br/>
              <w:t>Server2 listens on 10.10.255.255</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on10.10.255.255</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a)Server1receive NG</w:t>
            </w:r>
            <w:r>
              <w:rPr>
                <w:rFonts w:ascii="Arial" w:eastAsia="Times New Roman" w:hAnsi="Arial" w:cs="Arial"/>
                <w:sz w:val="18"/>
                <w:szCs w:val="20"/>
              </w:rPr>
              <w:br/>
              <w:t xml:space="preserve">b)Server2receive OK </w:t>
            </w:r>
          </w:p>
        </w:tc>
      </w:tr>
      <w:tr w:rsidR="006C4F80">
        <w:trPr>
          <w:trHeight w:val="255"/>
        </w:trPr>
        <w:tc>
          <w:tcPr>
            <w:tcW w:w="495"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12</w:t>
            </w:r>
          </w:p>
        </w:tc>
        <w:tc>
          <w:tcPr>
            <w:tcW w:w="89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SCN12</w:t>
            </w:r>
          </w:p>
        </w:tc>
        <w:tc>
          <w:tcPr>
            <w:tcW w:w="2044"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servers, 2 clients</w:t>
            </w:r>
          </w:p>
        </w:tc>
        <w:tc>
          <w:tcPr>
            <w:tcW w:w="2160"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 interface per vxsim</w:t>
            </w:r>
          </w:p>
        </w:tc>
        <w:tc>
          <w:tcPr>
            <w:tcW w:w="1799" w:type="dxa"/>
            <w:tcBorders>
              <w:left w:val="single" w:sz="4" w:space="0" w:color="000000"/>
              <w:bottom w:val="single" w:sz="4" w:space="0" w:color="000000"/>
            </w:tcBorders>
            <w:shd w:val="clear" w:color="auto" w:fill="00FF66"/>
          </w:tcPr>
          <w:p w:rsidR="006C4F80" w:rsidRDefault="006C4F80">
            <w:pPr>
              <w:rPr>
                <w:rFonts w:ascii="Arial" w:eastAsia="Times New Roman" w:hAnsi="Arial" w:cs="Arial"/>
                <w:sz w:val="18"/>
                <w:szCs w:val="20"/>
              </w:rPr>
            </w:pPr>
            <w:r>
              <w:rPr>
                <w:rFonts w:ascii="Arial" w:eastAsia="Times New Roman" w:hAnsi="Arial" w:cs="Arial"/>
                <w:sz w:val="18"/>
                <w:szCs w:val="20"/>
              </w:rPr>
              <w:t>255.255.0.0</w:t>
            </w:r>
          </w:p>
        </w:tc>
        <w:tc>
          <w:tcPr>
            <w:tcW w:w="1938" w:type="dxa"/>
            <w:tcBorders>
              <w:left w:val="single" w:sz="4" w:space="0" w:color="000000"/>
              <w:bottom w:val="single" w:sz="4" w:space="0" w:color="000000"/>
              <w:right w:val="single" w:sz="4" w:space="0" w:color="000000"/>
            </w:tcBorders>
            <w:shd w:val="clear" w:color="auto" w:fill="00FF66"/>
          </w:tcPr>
          <w:p w:rsidR="006C4F80" w:rsidRDefault="006C4F80">
            <w:r>
              <w:rPr>
                <w:rFonts w:ascii="Arial" w:eastAsia="Times New Roman" w:hAnsi="Arial" w:cs="Arial"/>
                <w:sz w:val="18"/>
                <w:szCs w:val="20"/>
              </w:rPr>
              <w:t> </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TC1201</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192.168.0.0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TC1202</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spacing w:after="240"/>
              <w:rPr>
                <w:rFonts w:ascii="Arial" w:eastAsia="Times New Roman" w:hAnsi="Arial" w:cs="Arial"/>
                <w:sz w:val="18"/>
                <w:szCs w:val="20"/>
              </w:rPr>
            </w:pPr>
            <w:r>
              <w:rPr>
                <w:rFonts w:ascii="Arial" w:eastAsia="Times New Roman" w:hAnsi="Arial" w:cs="Arial"/>
                <w:sz w:val="18"/>
                <w:szCs w:val="20"/>
              </w:rPr>
              <w:t>Client1 and  Client 2 send  broadcast on192.168.0.0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NG</w:t>
            </w:r>
          </w:p>
        </w:tc>
      </w:tr>
      <w:tr w:rsidR="006C4F80">
        <w:trPr>
          <w:trHeight w:val="2040"/>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TC1203</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Servers listen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OK</w:t>
            </w:r>
            <w:r>
              <w:rPr>
                <w:rFonts w:ascii="Arial" w:eastAsia="Times New Roman" w:hAnsi="Arial" w:cs="Arial"/>
                <w:sz w:val="18"/>
                <w:szCs w:val="20"/>
              </w:rPr>
              <w:br/>
              <w:t>Server2 receive OK</w:t>
            </w:r>
          </w:p>
        </w:tc>
      </w:tr>
      <w:tr w:rsidR="006C4F80">
        <w:trPr>
          <w:trHeight w:val="2295"/>
        </w:trPr>
        <w:tc>
          <w:tcPr>
            <w:tcW w:w="495"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894" w:type="dxa"/>
            <w:tcBorders>
              <w:left w:val="single" w:sz="4" w:space="0" w:color="000000"/>
              <w:bottom w:val="single" w:sz="4" w:space="0" w:color="000000"/>
            </w:tcBorders>
            <w:shd w:val="clear" w:color="auto" w:fill="999999"/>
          </w:tcPr>
          <w:p w:rsidR="006C4F80" w:rsidRDefault="006C4F80">
            <w:pPr>
              <w:rPr>
                <w:rFonts w:ascii="Arial" w:eastAsia="Times New Roman" w:hAnsi="Arial" w:cs="Arial"/>
                <w:sz w:val="18"/>
                <w:szCs w:val="20"/>
              </w:rPr>
            </w:pPr>
            <w:r>
              <w:rPr>
                <w:rFonts w:ascii="Arial" w:eastAsia="Times New Roman" w:hAnsi="Arial" w:cs="Arial"/>
                <w:b/>
                <w:bCs/>
                <w:sz w:val="18"/>
                <w:szCs w:val="20"/>
              </w:rPr>
              <w:t>TC1204</w:t>
            </w:r>
          </w:p>
        </w:tc>
        <w:tc>
          <w:tcPr>
            <w:tcW w:w="2044"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 xml:space="preserve">Client1:: </w:t>
            </w:r>
            <w:r>
              <w:rPr>
                <w:rFonts w:ascii="Arial" w:eastAsia="Times New Roman" w:hAnsi="Arial" w:cs="Arial"/>
                <w:sz w:val="18"/>
                <w:szCs w:val="20"/>
              </w:rPr>
              <w:br/>
              <w:t xml:space="preserve">Simnet0:192.168.10.4, </w:t>
            </w:r>
            <w:r>
              <w:rPr>
                <w:rFonts w:ascii="Arial" w:eastAsia="Times New Roman" w:hAnsi="Arial" w:cs="Arial"/>
                <w:sz w:val="18"/>
                <w:szCs w:val="20"/>
              </w:rPr>
              <w:br/>
              <w:t>Simnet1::10.10.1.2</w:t>
            </w:r>
            <w:r>
              <w:rPr>
                <w:rFonts w:ascii="Arial" w:eastAsia="Times New Roman" w:hAnsi="Arial" w:cs="Arial"/>
                <w:sz w:val="18"/>
                <w:szCs w:val="20"/>
              </w:rPr>
              <w:br/>
              <w:t>Client2:</w:t>
            </w:r>
            <w:r>
              <w:rPr>
                <w:rFonts w:ascii="Arial" w:eastAsia="Times New Roman" w:hAnsi="Arial" w:cs="Arial"/>
                <w:sz w:val="18"/>
                <w:szCs w:val="20"/>
              </w:rPr>
              <w:br/>
              <w:t>Simnet0:192.168.10.5</w:t>
            </w:r>
            <w:r>
              <w:rPr>
                <w:rFonts w:ascii="Arial" w:eastAsia="Times New Roman" w:hAnsi="Arial" w:cs="Arial"/>
                <w:sz w:val="18"/>
                <w:szCs w:val="20"/>
              </w:rPr>
              <w:br/>
              <w:t>Simnet1::10.10.1.3</w:t>
            </w:r>
          </w:p>
        </w:tc>
        <w:tc>
          <w:tcPr>
            <w:tcW w:w="2160"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Server1::</w:t>
            </w:r>
            <w:r>
              <w:rPr>
                <w:rFonts w:ascii="Arial" w:eastAsia="Times New Roman" w:hAnsi="Arial" w:cs="Arial"/>
                <w:sz w:val="18"/>
                <w:szCs w:val="20"/>
              </w:rPr>
              <w:br/>
              <w:t>Simnet0:192.168.10.6</w:t>
            </w:r>
            <w:r>
              <w:rPr>
                <w:rFonts w:ascii="Arial" w:eastAsia="Times New Roman" w:hAnsi="Arial" w:cs="Arial"/>
                <w:sz w:val="18"/>
                <w:szCs w:val="20"/>
              </w:rPr>
              <w:br/>
              <w:t>Simnet1:10.10.1.4</w:t>
            </w:r>
          </w:p>
          <w:p w:rsidR="006C4F80" w:rsidRDefault="006C4F80">
            <w:pPr>
              <w:rPr>
                <w:rFonts w:ascii="Arial" w:eastAsia="Times New Roman" w:hAnsi="Arial" w:cs="Arial"/>
                <w:sz w:val="18"/>
                <w:szCs w:val="20"/>
              </w:rPr>
            </w:pPr>
            <w:r>
              <w:rPr>
                <w:rFonts w:ascii="Arial" w:eastAsia="Times New Roman" w:hAnsi="Arial" w:cs="Arial"/>
                <w:sz w:val="18"/>
                <w:szCs w:val="20"/>
              </w:rPr>
              <w:t>Server2::</w:t>
            </w:r>
            <w:r>
              <w:rPr>
                <w:rFonts w:ascii="Arial" w:eastAsia="Times New Roman" w:hAnsi="Arial" w:cs="Arial"/>
                <w:sz w:val="18"/>
                <w:szCs w:val="20"/>
              </w:rPr>
              <w:br/>
              <w:t>Simnet0:: 192.168.10.7</w:t>
            </w:r>
            <w:r>
              <w:rPr>
                <w:rFonts w:ascii="Arial" w:eastAsia="Times New Roman" w:hAnsi="Arial" w:cs="Arial"/>
                <w:sz w:val="18"/>
                <w:szCs w:val="20"/>
              </w:rPr>
              <w:br/>
              <w:t>Simnet1:: 10.10.1.5</w:t>
            </w:r>
            <w:r>
              <w:rPr>
                <w:rFonts w:ascii="Arial" w:eastAsia="Times New Roman" w:hAnsi="Arial" w:cs="Arial"/>
                <w:sz w:val="18"/>
                <w:szCs w:val="20"/>
              </w:rPr>
              <w:br/>
            </w:r>
            <w:r>
              <w:rPr>
                <w:rFonts w:ascii="Arial" w:eastAsia="Times New Roman" w:hAnsi="Arial" w:cs="Arial"/>
                <w:sz w:val="18"/>
                <w:szCs w:val="20"/>
              </w:rPr>
              <w:br/>
              <w:t>Server1 listens on 192.168.0.0</w:t>
            </w:r>
          </w:p>
          <w:p w:rsidR="006C4F80" w:rsidRDefault="006C4F80">
            <w:pPr>
              <w:rPr>
                <w:rFonts w:ascii="Arial" w:eastAsia="Times New Roman" w:hAnsi="Arial" w:cs="Arial"/>
                <w:sz w:val="18"/>
                <w:szCs w:val="20"/>
              </w:rPr>
            </w:pPr>
            <w:r>
              <w:rPr>
                <w:rFonts w:ascii="Arial" w:eastAsia="Times New Roman" w:hAnsi="Arial" w:cs="Arial"/>
                <w:sz w:val="18"/>
                <w:szCs w:val="20"/>
              </w:rPr>
              <w:t>Server2 listens on 10.10.0.0</w:t>
            </w: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Both clients send broadcast on 10.10.0.0</w:t>
            </w:r>
          </w:p>
        </w:tc>
        <w:tc>
          <w:tcPr>
            <w:tcW w:w="193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Server1 receive NG</w:t>
            </w:r>
            <w:r>
              <w:rPr>
                <w:rFonts w:ascii="Arial" w:eastAsia="Times New Roman" w:hAnsi="Arial" w:cs="Arial"/>
                <w:sz w:val="18"/>
                <w:szCs w:val="20"/>
              </w:rPr>
              <w:br/>
              <w:t>Server2 receive OK</w:t>
            </w:r>
          </w:p>
        </w:tc>
      </w:tr>
    </w:tbl>
    <w:p w:rsidR="006C4F80" w:rsidRDefault="006C4F80"/>
    <w:p w:rsidR="006C4F80" w:rsidRDefault="006C4F80"/>
    <w:p w:rsidR="006C4F80" w:rsidRDefault="006C4F80">
      <w:pPr>
        <w:sectPr w:rsidR="006C4F80">
          <w:headerReference w:type="even" r:id="rId17"/>
          <w:headerReference w:type="default" r:id="rId18"/>
          <w:footerReference w:type="even" r:id="rId19"/>
          <w:footerReference w:type="default" r:id="rId20"/>
          <w:headerReference w:type="first" r:id="rId21"/>
          <w:footerReference w:type="first" r:id="rId22"/>
          <w:pgSz w:w="12240" w:h="15840"/>
          <w:pgMar w:top="777" w:right="1800" w:bottom="777" w:left="1800" w:header="720" w:footer="720" w:gutter="0"/>
          <w:cols w:space="720"/>
          <w:docGrid w:linePitch="600" w:charSpace="32768"/>
        </w:sectPr>
      </w:pPr>
    </w:p>
    <w:p w:rsidR="006C4F80" w:rsidRDefault="006C4F80"/>
    <w:tbl>
      <w:tblPr>
        <w:tblW w:w="9320" w:type="dxa"/>
        <w:tblInd w:w="73" w:type="dxa"/>
        <w:tblLayout w:type="fixed"/>
        <w:tblLook w:val="0000" w:firstRow="0" w:lastRow="0" w:firstColumn="0" w:lastColumn="0" w:noHBand="0" w:noVBand="0"/>
      </w:tblPr>
      <w:tblGrid>
        <w:gridCol w:w="464"/>
        <w:gridCol w:w="1081"/>
        <w:gridCol w:w="20"/>
        <w:gridCol w:w="1868"/>
        <w:gridCol w:w="32"/>
        <w:gridCol w:w="2128"/>
        <w:gridCol w:w="1799"/>
        <w:gridCol w:w="1928"/>
      </w:tblGrid>
      <w:tr w:rsidR="006C4F80" w:rsidTr="00642BFF">
        <w:trPr>
          <w:trHeight w:val="255"/>
        </w:trPr>
        <w:tc>
          <w:tcPr>
            <w:tcW w:w="464" w:type="dxa"/>
            <w:tcBorders>
              <w:top w:val="single" w:sz="4" w:space="0" w:color="000000"/>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101" w:type="dxa"/>
            <w:gridSpan w:val="2"/>
            <w:tcBorders>
              <w:top w:val="single" w:sz="4" w:space="0" w:color="000000"/>
              <w:left w:val="single" w:sz="4" w:space="0" w:color="000000"/>
              <w:bottom w:val="single" w:sz="4" w:space="0" w:color="000000"/>
            </w:tcBorders>
            <w:shd w:val="clear" w:color="auto" w:fill="FFFFFF"/>
          </w:tcPr>
          <w:p w:rsidR="006C4F80" w:rsidRDefault="006C4F80"/>
        </w:tc>
        <w:tc>
          <w:tcPr>
            <w:tcW w:w="1900" w:type="dxa"/>
            <w:gridSpan w:val="2"/>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Client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(Client Runs  Vxworks7 image  without feature support)</w:t>
            </w:r>
          </w:p>
        </w:tc>
        <w:tc>
          <w:tcPr>
            <w:tcW w:w="2128"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Server Configuration</w:t>
            </w:r>
          </w:p>
          <w:p w:rsidR="006C4F80" w:rsidRDefault="006C4F80">
            <w:pPr>
              <w:rPr>
                <w:rFonts w:ascii="Arial" w:eastAsia="Times New Roman" w:hAnsi="Arial" w:cs="Arial"/>
                <w:b/>
                <w:bCs/>
                <w:sz w:val="18"/>
                <w:szCs w:val="20"/>
              </w:rPr>
            </w:pPr>
            <w:r>
              <w:rPr>
                <w:rFonts w:ascii="Arial" w:eastAsia="Times New Roman" w:hAnsi="Arial" w:cs="Arial"/>
                <w:b/>
                <w:bCs/>
                <w:sz w:val="18"/>
                <w:szCs w:val="20"/>
              </w:rPr>
              <w:t>(Server Runs Vxworks7 image with feature support)</w:t>
            </w:r>
          </w:p>
        </w:tc>
        <w:tc>
          <w:tcPr>
            <w:tcW w:w="1799" w:type="dxa"/>
            <w:tcBorders>
              <w:top w:val="single" w:sz="4" w:space="0" w:color="000000"/>
              <w:left w:val="single" w:sz="4" w:space="0" w:color="000000"/>
              <w:bottom w:val="single" w:sz="4" w:space="0" w:color="000000"/>
            </w:tcBorders>
            <w:shd w:val="clear" w:color="auto" w:fill="FFFFFF"/>
          </w:tcPr>
          <w:p w:rsidR="006C4F80" w:rsidRDefault="006C4F80">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928" w:type="dxa"/>
            <w:tcBorders>
              <w:top w:val="single" w:sz="4" w:space="0" w:color="000000"/>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b/>
                <w:bCs/>
                <w:sz w:val="18"/>
                <w:szCs w:val="20"/>
              </w:rPr>
              <w:t>Expected result</w:t>
            </w:r>
          </w:p>
        </w:tc>
      </w:tr>
      <w:tr w:rsidR="006C4F80" w:rsidTr="00642BFF">
        <w:trPr>
          <w:trHeight w:val="255"/>
        </w:trPr>
        <w:tc>
          <w:tcPr>
            <w:tcW w:w="464"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13</w:t>
            </w:r>
          </w:p>
        </w:tc>
        <w:tc>
          <w:tcPr>
            <w:tcW w:w="1101" w:type="dxa"/>
            <w:gridSpan w:val="2"/>
            <w:tcBorders>
              <w:top w:val="single" w:sz="4" w:space="0" w:color="000000"/>
              <w:left w:val="single" w:sz="4" w:space="0" w:color="000000"/>
              <w:bottom w:val="single" w:sz="4" w:space="0" w:color="000000"/>
            </w:tcBorders>
            <w:shd w:val="clear" w:color="auto" w:fill="00FF00"/>
          </w:tcPr>
          <w:p w:rsidR="006C4F80" w:rsidRDefault="00DC4B7B">
            <w:pPr>
              <w:rPr>
                <w:rFonts w:ascii="Arial" w:eastAsia="Times New Roman" w:hAnsi="Arial" w:cs="Arial"/>
                <w:sz w:val="18"/>
                <w:szCs w:val="20"/>
              </w:rPr>
            </w:pPr>
            <w:r>
              <w:rPr>
                <w:rFonts w:ascii="Arial" w:eastAsia="Times New Roman" w:hAnsi="Arial" w:cs="Arial"/>
                <w:sz w:val="18"/>
                <w:szCs w:val="20"/>
              </w:rPr>
              <w:t>SCN</w:t>
            </w:r>
            <w:r w:rsidR="006C4F80">
              <w:rPr>
                <w:rFonts w:ascii="Arial" w:eastAsia="Times New Roman" w:hAnsi="Arial" w:cs="Arial"/>
                <w:sz w:val="18"/>
                <w:szCs w:val="20"/>
              </w:rPr>
              <w:t>13</w:t>
            </w:r>
          </w:p>
        </w:tc>
        <w:tc>
          <w:tcPr>
            <w:tcW w:w="1868"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 xml:space="preserve">1server, 1client </w:t>
            </w:r>
          </w:p>
        </w:tc>
        <w:tc>
          <w:tcPr>
            <w:tcW w:w="2160" w:type="dxa"/>
            <w:gridSpan w:val="2"/>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1 interface per vxsim</w:t>
            </w:r>
          </w:p>
        </w:tc>
        <w:tc>
          <w:tcPr>
            <w:tcW w:w="1799" w:type="dxa"/>
            <w:tcBorders>
              <w:top w:val="single" w:sz="4" w:space="0" w:color="000000"/>
              <w:left w:val="single" w:sz="4" w:space="0" w:color="000000"/>
              <w:bottom w:val="single" w:sz="4" w:space="0" w:color="000000"/>
            </w:tcBorders>
            <w:shd w:val="clear" w:color="auto" w:fill="00FF00"/>
          </w:tcPr>
          <w:p w:rsidR="006C4F80" w:rsidRDefault="006C4F80">
            <w:pPr>
              <w:rPr>
                <w:rFonts w:ascii="Arial" w:eastAsia="Times New Roman" w:hAnsi="Arial" w:cs="Arial"/>
                <w:sz w:val="18"/>
                <w:szCs w:val="20"/>
              </w:rPr>
            </w:pPr>
            <w:r>
              <w:rPr>
                <w:rFonts w:ascii="Arial" w:eastAsia="Times New Roman" w:hAnsi="Arial" w:cs="Arial"/>
                <w:sz w:val="18"/>
                <w:szCs w:val="20"/>
              </w:rPr>
              <w:t>255.255.255.0</w:t>
            </w:r>
          </w:p>
        </w:tc>
        <w:tc>
          <w:tcPr>
            <w:tcW w:w="1928" w:type="dxa"/>
            <w:tcBorders>
              <w:top w:val="single" w:sz="4" w:space="0" w:color="000000"/>
              <w:left w:val="single" w:sz="4" w:space="0" w:color="000000"/>
              <w:bottom w:val="single" w:sz="4" w:space="0" w:color="000000"/>
              <w:right w:val="single" w:sz="4" w:space="0" w:color="000000"/>
            </w:tcBorders>
            <w:shd w:val="clear" w:color="auto" w:fill="00FF00"/>
          </w:tcPr>
          <w:p w:rsidR="006C4F80" w:rsidRDefault="006C4F80">
            <w:r>
              <w:rPr>
                <w:rFonts w:ascii="Arial" w:eastAsia="Times New Roman" w:hAnsi="Arial" w:cs="Arial"/>
                <w:sz w:val="18"/>
                <w:szCs w:val="20"/>
              </w:rPr>
              <w:t> </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1301</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sends  broadcast   on192.168.10.0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1302</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Simnet0:192.168.10.5</w:t>
            </w: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r w:rsidR="00694F04" w:rsidTr="00694F04">
        <w:trPr>
          <w:trHeight w:val="765"/>
        </w:trPr>
        <w:tc>
          <w:tcPr>
            <w:tcW w:w="464" w:type="dxa"/>
            <w:tcBorders>
              <w:left w:val="single" w:sz="4" w:space="0" w:color="000000"/>
              <w:bottom w:val="single" w:sz="4" w:space="0" w:color="000000"/>
            </w:tcBorders>
            <w:shd w:val="clear" w:color="auto" w:fill="FFFFFF"/>
          </w:tcPr>
          <w:p w:rsidR="00694F04" w:rsidRDefault="00694F04">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94F04" w:rsidRDefault="00DC4B7B">
            <w:pPr>
              <w:rPr>
                <w:rFonts w:ascii="Arial" w:eastAsia="Times New Roman" w:hAnsi="Arial" w:cs="Arial"/>
                <w:sz w:val="18"/>
                <w:szCs w:val="20"/>
              </w:rPr>
            </w:pPr>
            <w:r>
              <w:rPr>
                <w:rFonts w:ascii="Arial" w:eastAsia="Times New Roman" w:hAnsi="Arial" w:cs="Arial"/>
                <w:b/>
                <w:bCs/>
                <w:sz w:val="18"/>
                <w:szCs w:val="20"/>
              </w:rPr>
              <w:t>TC</w:t>
            </w:r>
            <w:r w:rsidR="00694F04">
              <w:rPr>
                <w:rFonts w:ascii="Arial" w:eastAsia="Times New Roman" w:hAnsi="Arial" w:cs="Arial"/>
                <w:b/>
                <w:bCs/>
                <w:sz w:val="18"/>
                <w:szCs w:val="20"/>
              </w:rPr>
              <w:t>1303</w:t>
            </w:r>
          </w:p>
        </w:tc>
        <w:tc>
          <w:tcPr>
            <w:tcW w:w="1888"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Simnet0:192.168.1.5</w:t>
            </w:r>
          </w:p>
          <w:p w:rsidR="00694F04" w:rsidRDefault="00694F04">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94F04" w:rsidRDefault="00694F04">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94F04" w:rsidRDefault="00694F04">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94F04" w:rsidRDefault="00694F04" w:rsidP="00694F04">
            <w:pPr>
              <w:rPr>
                <w:rFonts w:ascii="Arial" w:eastAsia="Times New Roman" w:hAnsi="Arial" w:cs="Arial"/>
                <w:sz w:val="18"/>
                <w:szCs w:val="20"/>
              </w:rPr>
            </w:pPr>
            <w:r>
              <w:rPr>
                <w:rFonts w:ascii="Arial" w:eastAsia="Times New Roman" w:hAnsi="Arial" w:cs="Arial"/>
                <w:sz w:val="18"/>
                <w:szCs w:val="20"/>
                <w:shd w:val="clear" w:color="auto" w:fill="FFFFFF"/>
              </w:rPr>
              <w:t>Client send s broadcast  on192.168.1.0</w:t>
            </w:r>
          </w:p>
        </w:tc>
        <w:tc>
          <w:tcPr>
            <w:tcW w:w="1928" w:type="dxa"/>
            <w:tcBorders>
              <w:left w:val="single" w:sz="4" w:space="0" w:color="000000"/>
              <w:bottom w:val="single" w:sz="4" w:space="0" w:color="000000"/>
              <w:right w:val="single" w:sz="4" w:space="0" w:color="000000"/>
            </w:tcBorders>
            <w:shd w:val="clear" w:color="auto" w:fill="FFFFFF"/>
          </w:tcPr>
          <w:p w:rsidR="00694F04" w:rsidRDefault="00694F04" w:rsidP="006C4F80">
            <w:pPr>
              <w:rPr>
                <w:rFonts w:ascii="Arial" w:eastAsia="Times New Roman" w:hAnsi="Arial" w:cs="Arial"/>
                <w:sz w:val="18"/>
                <w:szCs w:val="20"/>
              </w:rPr>
            </w:pPr>
            <w:r>
              <w:rPr>
                <w:rFonts w:ascii="Arial" w:eastAsia="Times New Roman" w:hAnsi="Arial" w:cs="Arial"/>
                <w:sz w:val="18"/>
                <w:szCs w:val="20"/>
                <w:shd w:val="clear" w:color="auto" w:fill="FFFFFF"/>
              </w:rPr>
              <w:t xml:space="preserve">Client fails to send  broadcast </w:t>
            </w:r>
          </w:p>
        </w:tc>
      </w:tr>
      <w:tr w:rsidR="006C4F80" w:rsidTr="00694F04">
        <w:trPr>
          <w:trHeight w:val="765"/>
        </w:trPr>
        <w:tc>
          <w:tcPr>
            <w:tcW w:w="464" w:type="dxa"/>
            <w:tcBorders>
              <w:left w:val="single" w:sz="4" w:space="0" w:color="000000"/>
              <w:bottom w:val="single" w:sz="4" w:space="0" w:color="000000"/>
            </w:tcBorders>
            <w:shd w:val="clear" w:color="auto" w:fill="FFFFFF"/>
          </w:tcPr>
          <w:p w:rsidR="006C4F80" w:rsidRDefault="006C4F80">
            <w:pPr>
              <w:snapToGrid w:val="0"/>
              <w:rPr>
                <w:rFonts w:ascii="Arial" w:eastAsia="Times New Roman" w:hAnsi="Arial" w:cs="Arial"/>
                <w:sz w:val="18"/>
                <w:szCs w:val="20"/>
              </w:rPr>
            </w:pPr>
          </w:p>
        </w:tc>
        <w:tc>
          <w:tcPr>
            <w:tcW w:w="1081" w:type="dxa"/>
            <w:tcBorders>
              <w:left w:val="single" w:sz="4" w:space="0" w:color="000000"/>
              <w:bottom w:val="single" w:sz="4" w:space="0" w:color="000000"/>
            </w:tcBorders>
            <w:shd w:val="clear" w:color="auto" w:fill="999999"/>
          </w:tcPr>
          <w:p w:rsidR="006C4F80" w:rsidRDefault="00DC4B7B">
            <w:pPr>
              <w:rPr>
                <w:rFonts w:ascii="Arial" w:eastAsia="Times New Roman" w:hAnsi="Arial" w:cs="Arial"/>
                <w:sz w:val="18"/>
                <w:szCs w:val="20"/>
              </w:rPr>
            </w:pPr>
            <w:r>
              <w:rPr>
                <w:rFonts w:ascii="Arial" w:eastAsia="Times New Roman" w:hAnsi="Arial" w:cs="Arial"/>
                <w:b/>
                <w:bCs/>
                <w:sz w:val="18"/>
                <w:szCs w:val="20"/>
              </w:rPr>
              <w:t>TC</w:t>
            </w:r>
            <w:r w:rsidR="006C4F80">
              <w:rPr>
                <w:rFonts w:ascii="Arial" w:eastAsia="Times New Roman" w:hAnsi="Arial" w:cs="Arial"/>
                <w:b/>
                <w:bCs/>
                <w:sz w:val="18"/>
                <w:szCs w:val="20"/>
              </w:rPr>
              <w:t>1304</w:t>
            </w:r>
          </w:p>
        </w:tc>
        <w:tc>
          <w:tcPr>
            <w:tcW w:w="1888"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Simnet0:192.168.1.5</w:t>
            </w:r>
          </w:p>
          <w:p w:rsidR="006C4F80" w:rsidRDefault="006C4F80">
            <w:pPr>
              <w:rPr>
                <w:rFonts w:ascii="Arial" w:eastAsia="Times New Roman" w:hAnsi="Arial" w:cs="Arial"/>
                <w:sz w:val="18"/>
                <w:szCs w:val="20"/>
              </w:rPr>
            </w:pPr>
          </w:p>
        </w:tc>
        <w:tc>
          <w:tcPr>
            <w:tcW w:w="2160" w:type="dxa"/>
            <w:gridSpan w:val="2"/>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C4F80" w:rsidRDefault="006C4F80">
            <w:pPr>
              <w:rPr>
                <w:rFonts w:ascii="Arial" w:eastAsia="Times New Roman" w:hAnsi="Arial" w:cs="Arial"/>
                <w:sz w:val="18"/>
                <w:szCs w:val="20"/>
              </w:rPr>
            </w:pPr>
          </w:p>
        </w:tc>
        <w:tc>
          <w:tcPr>
            <w:tcW w:w="1799" w:type="dxa"/>
            <w:tcBorders>
              <w:left w:val="single" w:sz="4" w:space="0" w:color="000000"/>
              <w:bottom w:val="single" w:sz="4" w:space="0" w:color="000000"/>
            </w:tcBorders>
            <w:shd w:val="clear" w:color="auto" w:fill="FFFFFF"/>
          </w:tcPr>
          <w:p w:rsidR="006C4F80" w:rsidRDefault="006C4F80">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928" w:type="dxa"/>
            <w:tcBorders>
              <w:left w:val="single" w:sz="4" w:space="0" w:color="000000"/>
              <w:bottom w:val="single" w:sz="4" w:space="0" w:color="000000"/>
              <w:right w:val="single" w:sz="4" w:space="0" w:color="000000"/>
            </w:tcBorders>
            <w:shd w:val="clear" w:color="auto" w:fill="FFFFFF"/>
          </w:tcPr>
          <w:p w:rsidR="006C4F80" w:rsidRDefault="006C4F80">
            <w:r>
              <w:rPr>
                <w:rFonts w:ascii="Arial" w:eastAsia="Times New Roman" w:hAnsi="Arial" w:cs="Arial"/>
                <w:sz w:val="18"/>
                <w:szCs w:val="20"/>
              </w:rPr>
              <w:t>Server receive OK</w:t>
            </w:r>
          </w:p>
        </w:tc>
      </w:tr>
    </w:tbl>
    <w:p w:rsidR="006C4F80" w:rsidRDefault="006C4F80">
      <w:pPr>
        <w:rPr>
          <w:lang w:eastAsia="ja-JP"/>
        </w:rPr>
      </w:pPr>
    </w:p>
    <w:p w:rsidR="00642BFF" w:rsidRDefault="00642BFF">
      <w:pPr>
        <w:rPr>
          <w:lang w:eastAsia="ja-JP"/>
        </w:rPr>
      </w:pPr>
    </w:p>
    <w:tbl>
      <w:tblPr>
        <w:tblStyle w:val="TableGrid"/>
        <w:tblW w:w="9378" w:type="dxa"/>
        <w:tblLayout w:type="fixed"/>
        <w:tblLook w:val="04A0" w:firstRow="1" w:lastRow="0" w:firstColumn="1" w:lastColumn="0" w:noHBand="0" w:noVBand="1"/>
      </w:tblPr>
      <w:tblGrid>
        <w:gridCol w:w="558"/>
        <w:gridCol w:w="1080"/>
        <w:gridCol w:w="1890"/>
        <w:gridCol w:w="2160"/>
        <w:gridCol w:w="1800"/>
        <w:gridCol w:w="1890"/>
      </w:tblGrid>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tcPr>
          <w:p w:rsidR="00642BFF" w:rsidRDefault="00642BFF" w:rsidP="00642BFF">
            <w:pPr>
              <w:snapToGrid w:val="0"/>
              <w:rPr>
                <w:rFonts w:ascii="Arial" w:eastAsia="Times New Roman" w:hAnsi="Arial" w:cs="Arial"/>
                <w:sz w:val="18"/>
                <w:szCs w:val="20"/>
              </w:rPr>
            </w:pPr>
          </w:p>
        </w:tc>
        <w:tc>
          <w:tcPr>
            <w:tcW w:w="189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Client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 xml:space="preserve"> (Running on Vxworks7 image WITH feature support)</w:t>
            </w:r>
          </w:p>
        </w:tc>
        <w:tc>
          <w:tcPr>
            <w:tcW w:w="216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Configuration</w:t>
            </w:r>
          </w:p>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(Server running on vxworks7 image WITHOUT feature support)</w:t>
            </w:r>
          </w:p>
        </w:tc>
        <w:tc>
          <w:tcPr>
            <w:tcW w:w="1800" w:type="dxa"/>
          </w:tcPr>
          <w:p w:rsidR="00642BFF" w:rsidRDefault="00642BFF" w:rsidP="00642BFF">
            <w:pPr>
              <w:rPr>
                <w:rFonts w:ascii="Arial" w:eastAsia="Times New Roman" w:hAnsi="Arial" w:cs="Arial"/>
                <w:b/>
                <w:bCs/>
                <w:sz w:val="18"/>
                <w:szCs w:val="20"/>
              </w:rPr>
            </w:pPr>
            <w:r>
              <w:rPr>
                <w:rFonts w:ascii="Arial" w:eastAsia="Times New Roman" w:hAnsi="Arial" w:cs="Arial"/>
                <w:b/>
                <w:bCs/>
                <w:sz w:val="18"/>
                <w:szCs w:val="20"/>
              </w:rPr>
              <w:t>Network stack Action</w:t>
            </w:r>
          </w:p>
        </w:tc>
        <w:tc>
          <w:tcPr>
            <w:tcW w:w="1890" w:type="dxa"/>
          </w:tcPr>
          <w:p w:rsidR="00642BFF" w:rsidRDefault="00642BFF" w:rsidP="00642BFF">
            <w:r>
              <w:rPr>
                <w:rFonts w:ascii="Arial" w:eastAsia="Times New Roman" w:hAnsi="Arial" w:cs="Arial"/>
                <w:b/>
                <w:bCs/>
                <w:sz w:val="18"/>
                <w:szCs w:val="20"/>
              </w:rPr>
              <w:t>Expected result</w:t>
            </w:r>
          </w:p>
        </w:tc>
      </w:tr>
      <w:tr w:rsidR="00642BFF" w:rsidTr="00642BFF">
        <w:tc>
          <w:tcPr>
            <w:tcW w:w="558" w:type="dxa"/>
            <w:shd w:val="clear" w:color="auto" w:fill="00FF00"/>
          </w:tcPr>
          <w:p w:rsidR="00642BFF" w:rsidRDefault="00642BFF" w:rsidP="00642BFF">
            <w:pPr>
              <w:rPr>
                <w:rFonts w:ascii="Arial" w:eastAsia="Times New Roman" w:hAnsi="Arial" w:cs="Arial"/>
                <w:sz w:val="16"/>
                <w:szCs w:val="16"/>
              </w:rPr>
            </w:pPr>
            <w:r>
              <w:rPr>
                <w:rFonts w:ascii="Arial" w:eastAsia="Times New Roman" w:hAnsi="Arial" w:cs="Arial"/>
                <w:sz w:val="16"/>
                <w:szCs w:val="16"/>
              </w:rPr>
              <w:t>14</w:t>
            </w:r>
          </w:p>
        </w:tc>
        <w:tc>
          <w:tcPr>
            <w:tcW w:w="108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6"/>
                <w:szCs w:val="16"/>
              </w:rPr>
              <w:t>SCN14</w:t>
            </w:r>
          </w:p>
        </w:tc>
        <w:tc>
          <w:tcPr>
            <w:tcW w:w="189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1server, 2client</w:t>
            </w:r>
          </w:p>
        </w:tc>
        <w:tc>
          <w:tcPr>
            <w:tcW w:w="216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1 interface per vxsim</w:t>
            </w:r>
          </w:p>
        </w:tc>
        <w:tc>
          <w:tcPr>
            <w:tcW w:w="1800" w:type="dxa"/>
            <w:shd w:val="clear" w:color="auto" w:fill="00FF00"/>
          </w:tcPr>
          <w:p w:rsidR="00642BFF" w:rsidRDefault="00642BFF" w:rsidP="00642BFF">
            <w:pPr>
              <w:rPr>
                <w:rFonts w:ascii="Arial" w:eastAsia="Times New Roman" w:hAnsi="Arial" w:cs="Arial"/>
                <w:sz w:val="18"/>
                <w:szCs w:val="20"/>
              </w:rPr>
            </w:pPr>
            <w:r>
              <w:rPr>
                <w:rFonts w:ascii="Arial" w:eastAsia="Times New Roman" w:hAnsi="Arial" w:cs="Arial"/>
                <w:sz w:val="18"/>
                <w:szCs w:val="20"/>
              </w:rPr>
              <w:t>255.255.255.0</w:t>
            </w:r>
          </w:p>
        </w:tc>
        <w:tc>
          <w:tcPr>
            <w:tcW w:w="1890" w:type="dxa"/>
            <w:shd w:val="clear" w:color="auto" w:fill="00FF00"/>
          </w:tcPr>
          <w:p w:rsidR="00642BFF" w:rsidRDefault="00642BFF" w:rsidP="00642BFF">
            <w:r>
              <w:rPr>
                <w:rFonts w:ascii="Arial" w:eastAsia="Times New Roman" w:hAnsi="Arial" w:cs="Arial"/>
                <w:sz w:val="18"/>
                <w:szCs w:val="20"/>
              </w:rPr>
              <w:t> </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TC1401</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on192.168.10.0</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server receive NG</w:t>
            </w:r>
          </w:p>
          <w:p w:rsidR="00642BFF" w:rsidRDefault="00642BFF" w:rsidP="00642BFF">
            <w:pPr>
              <w:rPr>
                <w:rFonts w:ascii="Arial" w:eastAsia="Times New Roman" w:hAnsi="Arial" w:cs="Arial"/>
                <w:sz w:val="18"/>
                <w:szCs w:val="20"/>
              </w:rPr>
            </w:pP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TC1402</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on192.168.10.255</w:t>
            </w:r>
          </w:p>
        </w:tc>
        <w:tc>
          <w:tcPr>
            <w:tcW w:w="1890" w:type="dxa"/>
          </w:tcPr>
          <w:p w:rsidR="00642BFF" w:rsidRDefault="00642BFF" w:rsidP="00642BFF">
            <w:r>
              <w:rPr>
                <w:rFonts w:ascii="Arial" w:eastAsia="Times New Roman" w:hAnsi="Arial" w:cs="Arial"/>
                <w:sz w:val="18"/>
                <w:szCs w:val="20"/>
              </w:rPr>
              <w:t>server receive OK</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TC1403</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p w:rsidR="00642BFF" w:rsidRDefault="00642BFF" w:rsidP="00642BFF">
            <w:pPr>
              <w:rPr>
                <w:rFonts w:ascii="Arial" w:eastAsia="Times New Roman" w:hAnsi="Arial" w:cs="Arial"/>
                <w:sz w:val="18"/>
                <w:szCs w:val="20"/>
              </w:rPr>
            </w:pP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on192.168.1.0</w:t>
            </w:r>
          </w:p>
        </w:tc>
        <w:tc>
          <w:tcPr>
            <w:tcW w:w="1890" w:type="dxa"/>
          </w:tcPr>
          <w:p w:rsidR="00642BFF" w:rsidRDefault="00642BFF" w:rsidP="00642BFF">
            <w:r>
              <w:rPr>
                <w:rFonts w:ascii="Arial" w:eastAsia="Times New Roman" w:hAnsi="Arial" w:cs="Arial"/>
                <w:sz w:val="18"/>
                <w:szCs w:val="20"/>
              </w:rPr>
              <w:t>Server receive NG</w:t>
            </w:r>
          </w:p>
        </w:tc>
      </w:tr>
      <w:tr w:rsidR="00642BFF" w:rsidTr="00642BFF">
        <w:tc>
          <w:tcPr>
            <w:tcW w:w="558" w:type="dxa"/>
          </w:tcPr>
          <w:p w:rsidR="00642BFF" w:rsidRDefault="00642BFF" w:rsidP="00642BFF">
            <w:pPr>
              <w:snapToGrid w:val="0"/>
              <w:rPr>
                <w:rFonts w:ascii="Arial" w:eastAsia="Times New Roman" w:hAnsi="Arial" w:cs="Arial"/>
                <w:sz w:val="18"/>
                <w:szCs w:val="20"/>
              </w:rPr>
            </w:pPr>
          </w:p>
        </w:tc>
        <w:tc>
          <w:tcPr>
            <w:tcW w:w="1080" w:type="dxa"/>
            <w:shd w:val="clear" w:color="auto" w:fill="7F7F7F" w:themeFill="text1" w:themeFillTint="80"/>
          </w:tcPr>
          <w:p w:rsidR="00642BFF" w:rsidRDefault="00642BFF" w:rsidP="00642BFF">
            <w:pPr>
              <w:rPr>
                <w:rFonts w:ascii="Arial" w:eastAsia="Times New Roman" w:hAnsi="Arial" w:cs="Arial"/>
                <w:sz w:val="18"/>
                <w:szCs w:val="20"/>
              </w:rPr>
            </w:pPr>
            <w:r>
              <w:rPr>
                <w:rFonts w:ascii="Arial" w:eastAsia="Times New Roman" w:hAnsi="Arial" w:cs="Arial"/>
                <w:b/>
                <w:bCs/>
                <w:sz w:val="18"/>
                <w:szCs w:val="20"/>
              </w:rPr>
              <w:t>TC1404</w:t>
            </w:r>
          </w:p>
        </w:tc>
        <w:tc>
          <w:tcPr>
            <w:tcW w:w="189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Simnet0:192.168.1.5</w:t>
            </w:r>
          </w:p>
        </w:tc>
        <w:tc>
          <w:tcPr>
            <w:tcW w:w="216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Simnet0(192.168.10.6)</w:t>
            </w:r>
            <w:r>
              <w:rPr>
                <w:rFonts w:ascii="Arial" w:eastAsia="Times New Roman" w:hAnsi="Arial" w:cs="Arial"/>
                <w:sz w:val="18"/>
                <w:szCs w:val="20"/>
              </w:rPr>
              <w:br/>
              <w:t>Listens to ADDR_ANY</w:t>
            </w:r>
          </w:p>
          <w:p w:rsidR="00642BFF" w:rsidRDefault="00642BFF" w:rsidP="00642BFF">
            <w:pPr>
              <w:rPr>
                <w:rFonts w:ascii="Arial" w:eastAsia="Times New Roman" w:hAnsi="Arial" w:cs="Arial"/>
                <w:sz w:val="18"/>
                <w:szCs w:val="20"/>
              </w:rPr>
            </w:pPr>
          </w:p>
        </w:tc>
        <w:tc>
          <w:tcPr>
            <w:tcW w:w="1800" w:type="dxa"/>
          </w:tcPr>
          <w:p w:rsidR="00642BFF" w:rsidRDefault="00642BFF" w:rsidP="00642BFF">
            <w:pPr>
              <w:rPr>
                <w:rFonts w:ascii="Arial" w:eastAsia="Times New Roman" w:hAnsi="Arial" w:cs="Arial"/>
                <w:sz w:val="18"/>
                <w:szCs w:val="20"/>
              </w:rPr>
            </w:pPr>
            <w:r>
              <w:rPr>
                <w:rFonts w:ascii="Arial" w:eastAsia="Times New Roman" w:hAnsi="Arial" w:cs="Arial"/>
                <w:sz w:val="18"/>
                <w:szCs w:val="20"/>
              </w:rPr>
              <w:t>Client sends broadcast on192.168.1.255</w:t>
            </w:r>
          </w:p>
        </w:tc>
        <w:tc>
          <w:tcPr>
            <w:tcW w:w="1890" w:type="dxa"/>
          </w:tcPr>
          <w:p w:rsidR="00642BFF" w:rsidRDefault="00642BFF" w:rsidP="00642BFF">
            <w:r>
              <w:rPr>
                <w:rFonts w:ascii="Arial" w:eastAsia="Times New Roman" w:hAnsi="Arial" w:cs="Arial"/>
                <w:sz w:val="18"/>
                <w:szCs w:val="20"/>
              </w:rPr>
              <w:t>Server receive OK</w:t>
            </w:r>
          </w:p>
        </w:tc>
      </w:tr>
    </w:tbl>
    <w:p w:rsidR="00642BFF" w:rsidRDefault="00642BFF">
      <w:pPr>
        <w:rPr>
          <w:lang w:eastAsia="ja-JP"/>
        </w:rPr>
      </w:pPr>
    </w:p>
    <w:p w:rsidR="006C4F80" w:rsidRDefault="006C4F80"/>
    <w:p w:rsidR="006C4F80" w:rsidRDefault="006C4F80" w:rsidP="00673389">
      <w:pPr>
        <w:pStyle w:val="Heading1"/>
        <w:rPr>
          <w:bCs/>
          <w:color w:val="1C1C1C"/>
          <w:szCs w:val="28"/>
        </w:rPr>
      </w:pPr>
      <w:bookmarkStart w:id="16" w:name="_Toc492374938"/>
      <w:r>
        <w:lastRenderedPageBreak/>
        <w:t xml:space="preserve">Test </w:t>
      </w:r>
      <w:r w:rsidRPr="00673389">
        <w:t>Results</w:t>
      </w:r>
      <w:bookmarkEnd w:id="16"/>
    </w:p>
    <w:p w:rsidR="006C4F80" w:rsidRDefault="006C4F80">
      <w:pPr>
        <w:rPr>
          <w:b/>
          <w:bCs/>
          <w:color w:val="1C1C1C"/>
          <w:sz w:val="28"/>
          <w:szCs w:val="28"/>
          <w:lang w:eastAsia="ja-JP"/>
        </w:rPr>
      </w:pPr>
      <w:r>
        <w:rPr>
          <w:b/>
          <w:bCs/>
          <w:color w:val="1C1C1C"/>
          <w:sz w:val="28"/>
          <w:szCs w:val="28"/>
        </w:rPr>
        <w:t>6.1  Tes</w:t>
      </w:r>
      <w:r w:rsidR="00694F04">
        <w:rPr>
          <w:b/>
          <w:bCs/>
          <w:color w:val="1C1C1C"/>
          <w:sz w:val="28"/>
          <w:szCs w:val="28"/>
        </w:rPr>
        <w:t xml:space="preserve">t Results </w:t>
      </w:r>
    </w:p>
    <w:tbl>
      <w:tblPr>
        <w:tblW w:w="8780" w:type="dxa"/>
        <w:tblInd w:w="-25" w:type="dxa"/>
        <w:tblLayout w:type="fixed"/>
        <w:tblLook w:val="0000" w:firstRow="0" w:lastRow="0" w:firstColumn="0" w:lastColumn="0" w:noHBand="0" w:noVBand="0"/>
      </w:tblPr>
      <w:tblGrid>
        <w:gridCol w:w="710"/>
        <w:gridCol w:w="1124"/>
        <w:gridCol w:w="1134"/>
        <w:gridCol w:w="992"/>
        <w:gridCol w:w="993"/>
        <w:gridCol w:w="3827"/>
      </w:tblGrid>
      <w:tr w:rsidR="00180B2C" w:rsidTr="009676D4">
        <w:tc>
          <w:tcPr>
            <w:tcW w:w="710" w:type="dxa"/>
            <w:tcBorders>
              <w:top w:val="single" w:sz="4" w:space="0" w:color="000000"/>
              <w:left w:val="single" w:sz="4" w:space="0" w:color="000000"/>
              <w:bottom w:val="single" w:sz="4" w:space="0" w:color="000000"/>
            </w:tcBorders>
            <w:shd w:val="clear" w:color="auto" w:fill="D9D9D9"/>
          </w:tcPr>
          <w:p w:rsidR="00180B2C" w:rsidRDefault="00180B2C">
            <w:r>
              <w:t>Sl No</w:t>
            </w:r>
          </w:p>
        </w:tc>
        <w:tc>
          <w:tcPr>
            <w:tcW w:w="1124" w:type="dxa"/>
            <w:tcBorders>
              <w:top w:val="single" w:sz="4" w:space="0" w:color="000000"/>
              <w:left w:val="single" w:sz="4" w:space="0" w:color="000000"/>
              <w:bottom w:val="single" w:sz="4" w:space="0" w:color="000000"/>
            </w:tcBorders>
            <w:shd w:val="clear" w:color="auto" w:fill="D9D9D9"/>
          </w:tcPr>
          <w:p w:rsidR="00180B2C" w:rsidRDefault="00180B2C">
            <w:pPr>
              <w:rPr>
                <w:lang w:eastAsia="ja-JP"/>
              </w:rPr>
            </w:pPr>
            <w:r>
              <w:t xml:space="preserve">Scenario </w:t>
            </w:r>
          </w:p>
          <w:p w:rsidR="00180B2C" w:rsidRDefault="00180B2C">
            <w:r>
              <w:t>No</w:t>
            </w:r>
          </w:p>
        </w:tc>
        <w:tc>
          <w:tcPr>
            <w:tcW w:w="1134" w:type="dxa"/>
            <w:tcBorders>
              <w:top w:val="single" w:sz="4" w:space="0" w:color="000000"/>
              <w:left w:val="single" w:sz="4" w:space="0" w:color="000000"/>
              <w:bottom w:val="single" w:sz="4" w:space="0" w:color="000000"/>
            </w:tcBorders>
            <w:shd w:val="clear" w:color="auto" w:fill="D9D9D9"/>
          </w:tcPr>
          <w:p w:rsidR="00180B2C" w:rsidRDefault="00180B2C" w:rsidP="006A79F9">
            <w:pPr>
              <w:rPr>
                <w:lang w:eastAsia="ja-JP"/>
              </w:rPr>
            </w:pPr>
            <w:r>
              <w:t xml:space="preserve">Test Case </w:t>
            </w:r>
          </w:p>
          <w:p w:rsidR="00180B2C" w:rsidRDefault="00180B2C" w:rsidP="006A79F9">
            <w:pPr>
              <w:rPr>
                <w:lang w:eastAsia="ja-JP"/>
              </w:rPr>
            </w:pPr>
            <w:r>
              <w:t>I</w:t>
            </w:r>
            <w:r>
              <w:rPr>
                <w:rFonts w:hint="eastAsia"/>
                <w:lang w:eastAsia="ja-JP"/>
              </w:rPr>
              <w:t>D</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9676D4" w:rsidP="00D21060">
            <w:r>
              <w:t>Result</w:t>
            </w:r>
            <w:r w:rsidR="00B9397B">
              <w:t>Vxsim</w:t>
            </w:r>
          </w:p>
          <w:p w:rsidR="00180B2C" w:rsidRDefault="00180B2C" w:rsidP="00D21060">
            <w:r>
              <w:t>(PASS/FAIL)</w:t>
            </w:r>
          </w:p>
        </w:tc>
        <w:tc>
          <w:tcPr>
            <w:tcW w:w="993" w:type="dxa"/>
            <w:tcBorders>
              <w:top w:val="single" w:sz="4" w:space="0" w:color="000000"/>
              <w:left w:val="single" w:sz="4" w:space="0" w:color="000000"/>
              <w:bottom w:val="single" w:sz="4" w:space="0" w:color="000000"/>
            </w:tcBorders>
            <w:shd w:val="clear" w:color="auto" w:fill="D9D9D9"/>
          </w:tcPr>
          <w:p w:rsidR="00B9397B" w:rsidRDefault="00180B2C" w:rsidP="00D21060">
            <w:r>
              <w:t>Result</w:t>
            </w:r>
            <w:r w:rsidR="00B9397B">
              <w:t>_Board</w:t>
            </w:r>
          </w:p>
          <w:p w:rsidR="00180B2C" w:rsidRDefault="00180B2C" w:rsidP="00D21060">
            <w:r>
              <w:t>(PASS/FAIL)</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rsidR="00180B2C" w:rsidRDefault="00180B2C">
            <w:r>
              <w:t>Remarks</w:t>
            </w: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bookmarkStart w:id="17" w:name="_GoBack" w:colFirst="4" w:colLast="4"/>
            <w:r>
              <w:rPr>
                <w:rFonts w:ascii="Calibri" w:hAnsi="Calibri" w:cs="Calibri"/>
                <w:color w:val="000000"/>
                <w:sz w:val="22"/>
                <w:szCs w:val="22"/>
              </w:rPr>
              <w:t>1</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r>
              <w:t>SCN01</w:t>
            </w: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TC0101</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rPr>
                <w:lang w:eastAsia="ja-JP"/>
              </w:rPr>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2</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TC0102</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3</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TC0103</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tr w:rsidR="00876244" w:rsidTr="009676D4">
        <w:tc>
          <w:tcPr>
            <w:tcW w:w="710" w:type="dxa"/>
            <w:tcBorders>
              <w:top w:val="single" w:sz="4" w:space="0" w:color="000000"/>
              <w:left w:val="single" w:sz="4" w:space="0" w:color="000000"/>
              <w:bottom w:val="single" w:sz="4" w:space="0" w:color="000000"/>
            </w:tcBorders>
            <w:shd w:val="clear" w:color="auto" w:fill="auto"/>
            <w:vAlign w:val="bottom"/>
          </w:tcPr>
          <w:p w:rsidR="00876244" w:rsidRDefault="00876244" w:rsidP="00876244">
            <w:pPr>
              <w:jc w:val="right"/>
            </w:pPr>
            <w:r>
              <w:rPr>
                <w:rFonts w:ascii="Calibri" w:hAnsi="Calibri" w:cs="Calibri"/>
                <w:color w:val="000000"/>
                <w:sz w:val="22"/>
                <w:szCs w:val="22"/>
              </w:rPr>
              <w:t>4</w:t>
            </w:r>
          </w:p>
        </w:tc>
        <w:tc>
          <w:tcPr>
            <w:tcW w:w="1124" w:type="dxa"/>
            <w:tcBorders>
              <w:top w:val="single" w:sz="4" w:space="0" w:color="000000"/>
              <w:left w:val="single" w:sz="4" w:space="0" w:color="000000"/>
              <w:bottom w:val="single" w:sz="4" w:space="0" w:color="000000"/>
            </w:tcBorders>
            <w:shd w:val="clear" w:color="auto" w:fill="auto"/>
          </w:tcPr>
          <w:p w:rsidR="00876244" w:rsidRDefault="00876244" w:rsidP="00876244">
            <w:pPr>
              <w:snapToGrid w:val="0"/>
            </w:pPr>
          </w:p>
        </w:tc>
        <w:tc>
          <w:tcPr>
            <w:tcW w:w="1134" w:type="dxa"/>
            <w:tcBorders>
              <w:top w:val="single" w:sz="4" w:space="0" w:color="000000"/>
              <w:left w:val="single" w:sz="4" w:space="0" w:color="000000"/>
              <w:bottom w:val="single" w:sz="4" w:space="0" w:color="000000"/>
            </w:tcBorders>
            <w:shd w:val="clear" w:color="auto" w:fill="auto"/>
          </w:tcPr>
          <w:p w:rsidR="00876244" w:rsidRDefault="00876244" w:rsidP="00876244">
            <w:r>
              <w:t>TC0104</w:t>
            </w:r>
          </w:p>
        </w:tc>
        <w:tc>
          <w:tcPr>
            <w:tcW w:w="992" w:type="dxa"/>
            <w:tcBorders>
              <w:top w:val="single" w:sz="4" w:space="0" w:color="000000"/>
              <w:left w:val="single" w:sz="4" w:space="0" w:color="000000"/>
              <w:bottom w:val="single" w:sz="4" w:space="0" w:color="000000"/>
              <w:right w:val="single" w:sz="4" w:space="0" w:color="000000"/>
            </w:tcBorders>
          </w:tcPr>
          <w:p w:rsidR="00876244" w:rsidRDefault="00876244" w:rsidP="00876244">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876244" w:rsidRDefault="00876244" w:rsidP="00876244">
            <w:r w:rsidRPr="00F40F30">
              <w:rPr>
                <w:lang w:eastAsia="ja-JP"/>
              </w:rPr>
              <w:t>PASS</w:t>
            </w: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76244" w:rsidRDefault="00876244" w:rsidP="00876244">
            <w:pPr>
              <w:snapToGrid w:val="0"/>
            </w:pPr>
          </w:p>
        </w:tc>
      </w:tr>
      <w:bookmarkEnd w:id="17"/>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SCN02</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TC0204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SCN03</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TC0304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SCN04</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9676D4">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TC0404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SCN05</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19</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20</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TC0504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21</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SCN06</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22</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23</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24</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TC0604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25</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r>
              <w:t>SCN07</w:t>
            </w: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TC0701</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26</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TC0702</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27</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TC0703</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7A5221" w:rsidTr="00AC2645">
        <w:tc>
          <w:tcPr>
            <w:tcW w:w="710" w:type="dxa"/>
            <w:tcBorders>
              <w:top w:val="single" w:sz="4" w:space="0" w:color="000000"/>
              <w:left w:val="single" w:sz="4" w:space="0" w:color="000000"/>
              <w:bottom w:val="single" w:sz="4" w:space="0" w:color="000000"/>
            </w:tcBorders>
            <w:shd w:val="clear" w:color="auto" w:fill="auto"/>
            <w:vAlign w:val="bottom"/>
          </w:tcPr>
          <w:p w:rsidR="007A5221" w:rsidRDefault="007A5221" w:rsidP="007A5221">
            <w:pPr>
              <w:jc w:val="right"/>
            </w:pPr>
            <w:r>
              <w:rPr>
                <w:rFonts w:ascii="Calibri" w:hAnsi="Calibri" w:cs="Calibri"/>
                <w:color w:val="000000"/>
                <w:sz w:val="22"/>
                <w:szCs w:val="22"/>
              </w:rPr>
              <w:t>28</w:t>
            </w:r>
          </w:p>
        </w:tc>
        <w:tc>
          <w:tcPr>
            <w:tcW w:w="1124" w:type="dxa"/>
            <w:tcBorders>
              <w:top w:val="single" w:sz="4" w:space="0" w:color="000000"/>
              <w:left w:val="single" w:sz="4" w:space="0" w:color="000000"/>
              <w:bottom w:val="single" w:sz="4" w:space="0" w:color="000000"/>
            </w:tcBorders>
            <w:shd w:val="clear" w:color="auto" w:fill="auto"/>
          </w:tcPr>
          <w:p w:rsidR="007A5221" w:rsidRDefault="007A5221" w:rsidP="007A5221">
            <w:pPr>
              <w:snapToGrid w:val="0"/>
            </w:pPr>
          </w:p>
        </w:tc>
        <w:tc>
          <w:tcPr>
            <w:tcW w:w="1134" w:type="dxa"/>
            <w:tcBorders>
              <w:top w:val="single" w:sz="4" w:space="0" w:color="000000"/>
              <w:left w:val="single" w:sz="4" w:space="0" w:color="000000"/>
              <w:bottom w:val="single" w:sz="4" w:space="0" w:color="000000"/>
            </w:tcBorders>
            <w:shd w:val="clear" w:color="auto" w:fill="auto"/>
          </w:tcPr>
          <w:p w:rsidR="007A5221" w:rsidRDefault="007A5221" w:rsidP="007A5221">
            <w:r>
              <w:t>TC0704</w:t>
            </w:r>
          </w:p>
        </w:tc>
        <w:tc>
          <w:tcPr>
            <w:tcW w:w="992" w:type="dxa"/>
            <w:tcBorders>
              <w:top w:val="single" w:sz="4" w:space="0" w:color="000000"/>
              <w:left w:val="single" w:sz="4" w:space="0" w:color="000000"/>
              <w:bottom w:val="single" w:sz="4" w:space="0" w:color="000000"/>
              <w:right w:val="single" w:sz="4" w:space="0" w:color="000000"/>
            </w:tcBorders>
          </w:tcPr>
          <w:p w:rsidR="007A5221" w:rsidRDefault="007A5221" w:rsidP="007A5221">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7A5221" w:rsidRDefault="007A5221" w:rsidP="007A522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7A5221" w:rsidRDefault="007A5221" w:rsidP="007A5221">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29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SCN08</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30</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31</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32</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TC0804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33</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SCN09</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34</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35</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TC0903</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lastRenderedPageBreak/>
              <w:t>36</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TC0904</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37</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r>
              <w:t>SCN10</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697FEC" w:rsidP="00697FEC">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AC2645">
        <w:tc>
          <w:tcPr>
            <w:tcW w:w="710" w:type="dxa"/>
            <w:tcBorders>
              <w:top w:val="single" w:sz="4" w:space="0" w:color="000000"/>
              <w:left w:val="single" w:sz="4" w:space="0" w:color="000000"/>
              <w:bottom w:val="single" w:sz="4" w:space="0" w:color="000000"/>
            </w:tcBorders>
            <w:shd w:val="clear" w:color="auto" w:fill="auto"/>
            <w:vAlign w:val="bottom"/>
          </w:tcPr>
          <w:p w:rsidR="00697FEC" w:rsidRDefault="00697FEC" w:rsidP="00697FEC">
            <w:pPr>
              <w:jc w:val="right"/>
            </w:pPr>
            <w:r>
              <w:rPr>
                <w:rFonts w:ascii="Calibri" w:hAnsi="Calibri" w:cs="Calibri"/>
                <w:color w:val="000000"/>
                <w:sz w:val="22"/>
                <w:szCs w:val="22"/>
              </w:rPr>
              <w:t>38</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r>
              <w:t>TC1002</w:t>
            </w:r>
          </w:p>
        </w:tc>
        <w:tc>
          <w:tcPr>
            <w:tcW w:w="992" w:type="dxa"/>
            <w:tcBorders>
              <w:top w:val="single" w:sz="4" w:space="0" w:color="000000"/>
              <w:left w:val="single" w:sz="4" w:space="0" w:color="000000"/>
              <w:bottom w:val="single" w:sz="4" w:space="0" w:color="000000"/>
              <w:right w:val="single" w:sz="4" w:space="0" w:color="000000"/>
            </w:tcBorders>
          </w:tcPr>
          <w:p w:rsidR="00697FEC" w:rsidRDefault="0014221A" w:rsidP="00697FEC">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39</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TC1003</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4C3B81" w:rsidTr="00AC2645">
        <w:tc>
          <w:tcPr>
            <w:tcW w:w="710" w:type="dxa"/>
            <w:tcBorders>
              <w:top w:val="single" w:sz="4" w:space="0" w:color="000000"/>
              <w:left w:val="single" w:sz="4" w:space="0" w:color="000000"/>
              <w:bottom w:val="single" w:sz="4" w:space="0" w:color="000000"/>
            </w:tcBorders>
            <w:shd w:val="clear" w:color="auto" w:fill="auto"/>
            <w:vAlign w:val="bottom"/>
          </w:tcPr>
          <w:p w:rsidR="004C3B81" w:rsidRDefault="004C3B81" w:rsidP="004C3B81">
            <w:pPr>
              <w:jc w:val="right"/>
            </w:pPr>
            <w:r>
              <w:rPr>
                <w:rFonts w:ascii="Calibri" w:hAnsi="Calibri" w:cs="Calibri"/>
                <w:color w:val="000000"/>
                <w:sz w:val="22"/>
                <w:szCs w:val="22"/>
              </w:rPr>
              <w:t>40</w:t>
            </w:r>
          </w:p>
        </w:tc>
        <w:tc>
          <w:tcPr>
            <w:tcW w:w="1124" w:type="dxa"/>
            <w:tcBorders>
              <w:top w:val="single" w:sz="4" w:space="0" w:color="000000"/>
              <w:left w:val="single" w:sz="4" w:space="0" w:color="000000"/>
              <w:bottom w:val="single" w:sz="4" w:space="0" w:color="000000"/>
            </w:tcBorders>
            <w:shd w:val="clear" w:color="auto" w:fill="auto"/>
          </w:tcPr>
          <w:p w:rsidR="004C3B81" w:rsidRDefault="004C3B81" w:rsidP="004C3B81">
            <w:pPr>
              <w:snapToGrid w:val="0"/>
            </w:pPr>
          </w:p>
        </w:tc>
        <w:tc>
          <w:tcPr>
            <w:tcW w:w="1134" w:type="dxa"/>
            <w:tcBorders>
              <w:top w:val="single" w:sz="4" w:space="0" w:color="000000"/>
              <w:left w:val="single" w:sz="4" w:space="0" w:color="000000"/>
              <w:bottom w:val="single" w:sz="4" w:space="0" w:color="000000"/>
            </w:tcBorders>
            <w:shd w:val="clear" w:color="auto" w:fill="auto"/>
          </w:tcPr>
          <w:p w:rsidR="004C3B81" w:rsidRDefault="004C3B81" w:rsidP="004C3B81">
            <w:r>
              <w:t>TC1004</w:t>
            </w:r>
          </w:p>
        </w:tc>
        <w:tc>
          <w:tcPr>
            <w:tcW w:w="992" w:type="dxa"/>
            <w:tcBorders>
              <w:top w:val="single" w:sz="4" w:space="0" w:color="000000"/>
              <w:left w:val="single" w:sz="4" w:space="0" w:color="000000"/>
              <w:bottom w:val="single" w:sz="4" w:space="0" w:color="000000"/>
              <w:right w:val="single" w:sz="4" w:space="0" w:color="000000"/>
            </w:tcBorders>
          </w:tcPr>
          <w:p w:rsidR="004C3B81" w:rsidRDefault="004C3B81" w:rsidP="004C3B81">
            <w:pPr>
              <w:snapToGrid w:val="0"/>
              <w:rPr>
                <w:lang w:eastAsia="ja-JP"/>
              </w:rPr>
            </w:pPr>
            <w:r w:rsidRPr="00262326">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4C3B81" w:rsidRDefault="004C3B81" w:rsidP="004C3B8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4C3B81" w:rsidRDefault="004C3B81" w:rsidP="004C3B8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41</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SCN11</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42</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43</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44</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TC1104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45</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r>
              <w:t>SCN12</w:t>
            </w: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TC1201</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46</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TC1202</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47</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TC1203</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8025B1" w:rsidTr="00AC2645">
        <w:tc>
          <w:tcPr>
            <w:tcW w:w="710" w:type="dxa"/>
            <w:tcBorders>
              <w:top w:val="single" w:sz="4" w:space="0" w:color="000000"/>
              <w:left w:val="single" w:sz="4" w:space="0" w:color="000000"/>
              <w:bottom w:val="single" w:sz="4" w:space="0" w:color="000000"/>
            </w:tcBorders>
            <w:shd w:val="clear" w:color="auto" w:fill="auto"/>
            <w:vAlign w:val="bottom"/>
          </w:tcPr>
          <w:p w:rsidR="008025B1" w:rsidRDefault="008025B1" w:rsidP="008025B1">
            <w:pPr>
              <w:jc w:val="right"/>
            </w:pPr>
            <w:r>
              <w:rPr>
                <w:rFonts w:ascii="Calibri" w:hAnsi="Calibri" w:cs="Calibri"/>
                <w:color w:val="000000"/>
                <w:sz w:val="22"/>
                <w:szCs w:val="22"/>
              </w:rPr>
              <w:t>48</w:t>
            </w:r>
          </w:p>
        </w:tc>
        <w:tc>
          <w:tcPr>
            <w:tcW w:w="1124" w:type="dxa"/>
            <w:tcBorders>
              <w:top w:val="single" w:sz="4" w:space="0" w:color="000000"/>
              <w:left w:val="single" w:sz="4" w:space="0" w:color="000000"/>
              <w:bottom w:val="single" w:sz="4" w:space="0" w:color="000000"/>
            </w:tcBorders>
            <w:shd w:val="clear" w:color="auto" w:fill="auto"/>
          </w:tcPr>
          <w:p w:rsidR="008025B1" w:rsidRDefault="008025B1" w:rsidP="008025B1">
            <w:pPr>
              <w:snapToGrid w:val="0"/>
            </w:pPr>
          </w:p>
        </w:tc>
        <w:tc>
          <w:tcPr>
            <w:tcW w:w="1134" w:type="dxa"/>
            <w:tcBorders>
              <w:top w:val="single" w:sz="4" w:space="0" w:color="000000"/>
              <w:left w:val="single" w:sz="4" w:space="0" w:color="000000"/>
              <w:bottom w:val="single" w:sz="4" w:space="0" w:color="000000"/>
            </w:tcBorders>
            <w:shd w:val="clear" w:color="auto" w:fill="auto"/>
          </w:tcPr>
          <w:p w:rsidR="008025B1" w:rsidRDefault="008025B1" w:rsidP="008025B1">
            <w:r>
              <w:t>TC1204</w:t>
            </w:r>
          </w:p>
        </w:tc>
        <w:tc>
          <w:tcPr>
            <w:tcW w:w="992" w:type="dxa"/>
            <w:tcBorders>
              <w:top w:val="single" w:sz="4" w:space="0" w:color="000000"/>
              <w:left w:val="single" w:sz="4" w:space="0" w:color="000000"/>
              <w:bottom w:val="single" w:sz="4" w:space="0" w:color="000000"/>
              <w:right w:val="single" w:sz="4" w:space="0" w:color="000000"/>
            </w:tcBorders>
          </w:tcPr>
          <w:p w:rsidR="008025B1" w:rsidRDefault="008025B1" w:rsidP="008025B1">
            <w:r w:rsidRPr="000A514A">
              <w:rPr>
                <w:lang w:eastAsia="ja-JP"/>
              </w:rPr>
              <w:t>PASS</w:t>
            </w:r>
          </w:p>
        </w:tc>
        <w:tc>
          <w:tcPr>
            <w:tcW w:w="993" w:type="dxa"/>
            <w:tcBorders>
              <w:top w:val="single" w:sz="4" w:space="0" w:color="000000"/>
              <w:left w:val="single" w:sz="4" w:space="0" w:color="000000"/>
              <w:bottom w:val="single" w:sz="4" w:space="0" w:color="000000"/>
            </w:tcBorders>
            <w:shd w:val="clear" w:color="auto" w:fill="F2F2F2" w:themeFill="background1" w:themeFillShade="F2"/>
          </w:tcPr>
          <w:p w:rsidR="008025B1" w:rsidRDefault="008025B1" w:rsidP="008025B1">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8025B1" w:rsidRDefault="008025B1" w:rsidP="008025B1">
            <w:pPr>
              <w:snapToGrid w:val="0"/>
            </w:pPr>
          </w:p>
        </w:tc>
      </w:tr>
      <w:tr w:rsidR="00697FEC" w:rsidTr="009676D4">
        <w:tc>
          <w:tcPr>
            <w:tcW w:w="710"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49</w:t>
            </w:r>
          </w:p>
        </w:tc>
        <w:tc>
          <w:tcPr>
            <w:tcW w:w="112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SCN13</w:t>
            </w:r>
          </w:p>
        </w:tc>
        <w:tc>
          <w:tcPr>
            <w:tcW w:w="1134"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r>
              <w:t>TC1301</w:t>
            </w:r>
          </w:p>
        </w:tc>
        <w:tc>
          <w:tcPr>
            <w:tcW w:w="992" w:type="dxa"/>
            <w:tcBorders>
              <w:top w:val="single" w:sz="4" w:space="0" w:color="000000"/>
              <w:left w:val="single" w:sz="4" w:space="0" w:color="000000"/>
              <w:bottom w:val="single" w:sz="4" w:space="0" w:color="000000"/>
              <w:right w:val="single" w:sz="4" w:space="0" w:color="000000"/>
            </w:tcBorders>
          </w:tcPr>
          <w:p w:rsidR="00697FEC" w:rsidRDefault="008415DF" w:rsidP="00697FEC">
            <w:pPr>
              <w:snapToGrid w:val="0"/>
              <w:rPr>
                <w:lang w:eastAsia="ja-JP"/>
              </w:rPr>
            </w:pPr>
            <w:r>
              <w:rPr>
                <w:lang w:eastAsia="ja-JP"/>
              </w:rPr>
              <w:t>PASS</w:t>
            </w:r>
          </w:p>
        </w:tc>
        <w:tc>
          <w:tcPr>
            <w:tcW w:w="993" w:type="dxa"/>
            <w:tcBorders>
              <w:top w:val="single" w:sz="4" w:space="0" w:color="000000"/>
              <w:left w:val="single" w:sz="4" w:space="0" w:color="000000"/>
              <w:bottom w:val="single" w:sz="4" w:space="0" w:color="000000"/>
            </w:tcBorders>
            <w:shd w:val="clear" w:color="auto" w:fill="auto"/>
          </w:tcPr>
          <w:p w:rsidR="00697FEC" w:rsidRDefault="00697FEC" w:rsidP="00697FEC">
            <w:pPr>
              <w:snapToGrid w:val="0"/>
            </w:pPr>
          </w:p>
        </w:tc>
        <w:tc>
          <w:tcPr>
            <w:tcW w:w="3827" w:type="dxa"/>
            <w:tcBorders>
              <w:top w:val="single" w:sz="4" w:space="0" w:color="000000"/>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50</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TC1302</w:t>
            </w:r>
          </w:p>
        </w:tc>
        <w:tc>
          <w:tcPr>
            <w:tcW w:w="992" w:type="dxa"/>
            <w:tcBorders>
              <w:left w:val="single" w:sz="4" w:space="0" w:color="000000"/>
              <w:bottom w:val="single" w:sz="4" w:space="0" w:color="000000"/>
              <w:right w:val="single" w:sz="4" w:space="0" w:color="000000"/>
            </w:tcBorders>
          </w:tcPr>
          <w:p w:rsidR="00697FEC" w:rsidRDefault="00F04CC7"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51</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52</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TC1304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Pr="00F45740"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53</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r>
              <w:t>SCN14</w:t>
            </w: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TC1401</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9676D4">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54</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TC1402</w:t>
            </w:r>
          </w:p>
        </w:tc>
        <w:tc>
          <w:tcPr>
            <w:tcW w:w="992" w:type="dxa"/>
            <w:tcBorders>
              <w:left w:val="single" w:sz="4" w:space="0" w:color="000000"/>
              <w:bottom w:val="single" w:sz="4" w:space="0" w:color="000000"/>
              <w:right w:val="single" w:sz="4" w:space="0" w:color="000000"/>
            </w:tcBorders>
          </w:tcPr>
          <w:p w:rsidR="00697FEC" w:rsidRDefault="004F05DA" w:rsidP="00697FEC">
            <w:pPr>
              <w:snapToGrid w:val="0"/>
              <w:rPr>
                <w:lang w:eastAsia="ja-JP"/>
              </w:rPr>
            </w:pPr>
            <w:r>
              <w:rPr>
                <w:lang w:eastAsia="ja-JP"/>
              </w:rPr>
              <w:t>PASS</w:t>
            </w: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55</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TC1403</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r w:rsidR="00697FEC" w:rsidTr="00C1560E">
        <w:tc>
          <w:tcPr>
            <w:tcW w:w="710" w:type="dxa"/>
            <w:tcBorders>
              <w:left w:val="single" w:sz="4" w:space="0" w:color="000000"/>
              <w:bottom w:val="single" w:sz="4" w:space="0" w:color="000000"/>
            </w:tcBorders>
            <w:shd w:val="clear" w:color="auto" w:fill="auto"/>
          </w:tcPr>
          <w:p w:rsidR="00697FEC" w:rsidRDefault="00697FEC" w:rsidP="00697FEC">
            <w:pPr>
              <w:snapToGrid w:val="0"/>
              <w:jc w:val="right"/>
            </w:pPr>
            <w:r>
              <w:rPr>
                <w:rFonts w:ascii="Calibri" w:hAnsi="Calibri"/>
                <w:sz w:val="22"/>
                <w:szCs w:val="22"/>
              </w:rPr>
              <w:t>56</w:t>
            </w:r>
          </w:p>
        </w:tc>
        <w:tc>
          <w:tcPr>
            <w:tcW w:w="1124" w:type="dxa"/>
            <w:tcBorders>
              <w:left w:val="single" w:sz="4" w:space="0" w:color="000000"/>
              <w:bottom w:val="single" w:sz="4" w:space="0" w:color="000000"/>
            </w:tcBorders>
            <w:shd w:val="clear" w:color="auto" w:fill="auto"/>
          </w:tcPr>
          <w:p w:rsidR="00697FEC" w:rsidRDefault="00697FEC" w:rsidP="00697FEC">
            <w:pPr>
              <w:snapToGrid w:val="0"/>
            </w:pPr>
          </w:p>
        </w:tc>
        <w:tc>
          <w:tcPr>
            <w:tcW w:w="1134" w:type="dxa"/>
            <w:tcBorders>
              <w:left w:val="single" w:sz="4" w:space="0" w:color="000000"/>
              <w:bottom w:val="single" w:sz="4" w:space="0" w:color="000000"/>
            </w:tcBorders>
            <w:shd w:val="clear" w:color="auto" w:fill="auto"/>
          </w:tcPr>
          <w:p w:rsidR="00697FEC" w:rsidRDefault="00697FEC" w:rsidP="00697FEC">
            <w:pPr>
              <w:snapToGrid w:val="0"/>
            </w:pPr>
            <w:r>
              <w:t>TC1404</w:t>
            </w:r>
          </w:p>
        </w:tc>
        <w:tc>
          <w:tcPr>
            <w:tcW w:w="992" w:type="dxa"/>
            <w:tcBorders>
              <w:left w:val="single" w:sz="4" w:space="0" w:color="000000"/>
              <w:bottom w:val="single" w:sz="4" w:space="0" w:color="000000"/>
              <w:right w:val="single" w:sz="4" w:space="0" w:color="000000"/>
            </w:tcBorders>
            <w:shd w:val="clear" w:color="auto" w:fill="F2F2F2" w:themeFill="background1" w:themeFillShade="F2"/>
          </w:tcPr>
          <w:p w:rsidR="00697FEC" w:rsidRDefault="00697FEC" w:rsidP="00697FEC">
            <w:pPr>
              <w:snapToGrid w:val="0"/>
              <w:rPr>
                <w:lang w:eastAsia="ja-JP"/>
              </w:rPr>
            </w:pPr>
          </w:p>
        </w:tc>
        <w:tc>
          <w:tcPr>
            <w:tcW w:w="993" w:type="dxa"/>
            <w:tcBorders>
              <w:left w:val="single" w:sz="4" w:space="0" w:color="000000"/>
              <w:bottom w:val="single" w:sz="4" w:space="0" w:color="000000"/>
            </w:tcBorders>
            <w:shd w:val="clear" w:color="auto" w:fill="auto"/>
          </w:tcPr>
          <w:p w:rsidR="00697FEC" w:rsidRDefault="00697FEC" w:rsidP="00697FEC">
            <w:pPr>
              <w:snapToGrid w:val="0"/>
            </w:pPr>
          </w:p>
        </w:tc>
        <w:tc>
          <w:tcPr>
            <w:tcW w:w="3827" w:type="dxa"/>
            <w:tcBorders>
              <w:left w:val="single" w:sz="4" w:space="0" w:color="000000"/>
              <w:bottom w:val="single" w:sz="4" w:space="0" w:color="000000"/>
              <w:right w:val="single" w:sz="4" w:space="0" w:color="000000"/>
            </w:tcBorders>
            <w:shd w:val="clear" w:color="auto" w:fill="auto"/>
          </w:tcPr>
          <w:p w:rsidR="00697FEC" w:rsidRDefault="00697FEC" w:rsidP="00697FEC">
            <w:pPr>
              <w:snapToGrid w:val="0"/>
              <w:rPr>
                <w:lang w:eastAsia="ja-JP"/>
              </w:rPr>
            </w:pPr>
          </w:p>
        </w:tc>
      </w:tr>
    </w:tbl>
    <w:p w:rsidR="006C4F80" w:rsidRDefault="006C4F80">
      <w:pPr>
        <w:rPr>
          <w:b/>
          <w:bCs/>
          <w:color w:val="1C1C1C"/>
          <w:sz w:val="28"/>
          <w:szCs w:val="28"/>
        </w:rPr>
      </w:pP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r>
        <w:rPr>
          <w:b/>
          <w:bCs/>
          <w:color w:val="1C1C1C"/>
          <w:sz w:val="28"/>
          <w:szCs w:val="28"/>
        </w:rPr>
        <w:tab/>
      </w:r>
    </w:p>
    <w:p w:rsidR="006D49B6" w:rsidRDefault="006D49B6">
      <w:pPr>
        <w:rPr>
          <w:b/>
          <w:bCs/>
          <w:color w:val="1C1C1C"/>
          <w:sz w:val="28"/>
          <w:szCs w:val="28"/>
          <w:lang w:eastAsia="ja-JP"/>
        </w:rPr>
      </w:pPr>
      <w:r>
        <w:rPr>
          <w:rFonts w:hint="eastAsia"/>
          <w:b/>
          <w:bCs/>
          <w:color w:val="1C1C1C"/>
          <w:sz w:val="28"/>
          <w:szCs w:val="28"/>
          <w:lang w:eastAsia="ja-JP"/>
        </w:rPr>
        <w:t xml:space="preserve">Supplement: </w:t>
      </w:r>
    </w:p>
    <w:p w:rsidR="006D49B6" w:rsidRPr="00D23918" w:rsidRDefault="006D49B6">
      <w:pPr>
        <w:rPr>
          <w:bCs/>
          <w:color w:val="1C1C1C"/>
          <w:lang w:eastAsia="ja-JP"/>
        </w:rPr>
      </w:pPr>
    </w:p>
    <w:p w:rsidR="006C4F80" w:rsidRDefault="003A18E9">
      <w:pPr>
        <w:rPr>
          <w:bCs/>
          <w:color w:val="1C1C1C"/>
          <w:lang w:eastAsia="ja-JP"/>
        </w:rPr>
      </w:pPr>
      <w:r>
        <w:rPr>
          <w:rFonts w:hint="eastAsia"/>
          <w:bCs/>
          <w:color w:val="1C1C1C"/>
          <w:lang w:eastAsia="ja-JP"/>
        </w:rPr>
        <w:t>1)</w:t>
      </w:r>
      <w:r w:rsidR="00A4743E">
        <w:rPr>
          <w:rFonts w:hint="eastAsia"/>
          <w:bCs/>
          <w:color w:val="1C1C1C"/>
          <w:lang w:eastAsia="ja-JP"/>
        </w:rPr>
        <w:t xml:space="preserve"> </w:t>
      </w:r>
      <w:r w:rsidR="006D49B6" w:rsidRPr="00D23918">
        <w:rPr>
          <w:rFonts w:hint="eastAsia"/>
          <w:bCs/>
          <w:color w:val="1C1C1C"/>
          <w:lang w:eastAsia="ja-JP"/>
        </w:rPr>
        <w:t>Test results are described either PASS or FAIL.</w:t>
      </w:r>
    </w:p>
    <w:p w:rsidR="003A18E9" w:rsidRDefault="003A18E9">
      <w:pPr>
        <w:rPr>
          <w:bCs/>
          <w:color w:val="1C1C1C"/>
          <w:lang w:eastAsia="ja-JP"/>
        </w:rPr>
      </w:pPr>
      <w:r>
        <w:rPr>
          <w:rFonts w:hint="eastAsia"/>
          <w:bCs/>
          <w:color w:val="1C1C1C"/>
          <w:lang w:eastAsia="ja-JP"/>
        </w:rPr>
        <w:t xml:space="preserve">2) Test </w:t>
      </w:r>
      <w:r>
        <w:rPr>
          <w:bCs/>
          <w:color w:val="1C1C1C"/>
          <w:lang w:eastAsia="ja-JP"/>
        </w:rPr>
        <w:t>environment</w:t>
      </w:r>
      <w:r>
        <w:rPr>
          <w:rFonts w:hint="eastAsia"/>
          <w:bCs/>
          <w:color w:val="1C1C1C"/>
          <w:lang w:eastAsia="ja-JP"/>
        </w:rPr>
        <w:t>s are described in Remarks.</w:t>
      </w:r>
    </w:p>
    <w:p w:rsidR="003A18E9" w:rsidRPr="00D23918" w:rsidRDefault="003A18E9">
      <w:pPr>
        <w:rPr>
          <w:bCs/>
          <w:color w:val="1C1C1C"/>
          <w:lang w:eastAsia="ja-JP"/>
        </w:rPr>
      </w:pPr>
      <w:r>
        <w:rPr>
          <w:rFonts w:hint="eastAsia"/>
          <w:bCs/>
          <w:color w:val="1C1C1C"/>
          <w:lang w:eastAsia="ja-JP"/>
        </w:rPr>
        <w:t>3) Customer target board has only one active internet interface.</w:t>
      </w:r>
    </w:p>
    <w:p w:rsidR="006C4F80" w:rsidRDefault="006C4F80" w:rsidP="00673389">
      <w:pPr>
        <w:pStyle w:val="Heading1"/>
      </w:pPr>
      <w:bookmarkStart w:id="18" w:name="_Toc492374939"/>
      <w:r>
        <w:lastRenderedPageBreak/>
        <w:t>Test Logs</w:t>
      </w:r>
      <w:bookmarkEnd w:id="18"/>
    </w:p>
    <w:p w:rsidR="006C4F80" w:rsidRDefault="00A4743E">
      <w:r>
        <w:rPr>
          <w:rFonts w:hint="eastAsia"/>
          <w:lang w:eastAsia="ja-JP"/>
        </w:rPr>
        <w:t>Refer to evidence files</w:t>
      </w:r>
      <w:r w:rsidR="006C4F80">
        <w:t>.</w:t>
      </w:r>
    </w:p>
    <w:sectPr w:rsidR="006C4F80">
      <w:headerReference w:type="even" r:id="rId23"/>
      <w:headerReference w:type="default" r:id="rId24"/>
      <w:footerReference w:type="even" r:id="rId25"/>
      <w:footerReference w:type="default" r:id="rId26"/>
      <w:headerReference w:type="first" r:id="rId27"/>
      <w:footerReference w:type="first" r:id="rId28"/>
      <w:pgSz w:w="12240" w:h="15840"/>
      <w:pgMar w:top="1440" w:right="180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7E4" w:rsidRDefault="00C347E4">
      <w:r>
        <w:separator/>
      </w:r>
    </w:p>
  </w:endnote>
  <w:endnote w:type="continuationSeparator" w:id="0">
    <w:p w:rsidR="00C347E4" w:rsidRDefault="00C3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 xml:space="preserve">WindRiver </w:t>
    </w:r>
    <w:r>
      <w:rPr>
        <w:rFonts w:hint="eastAsia"/>
        <w:spacing w:val="0"/>
        <w:lang w:eastAsia="ja-JP"/>
      </w:rPr>
      <w:t>Property</w:t>
    </w:r>
    <w:r>
      <w:tab/>
    </w:r>
    <w:r>
      <w:fldChar w:fldCharType="begin"/>
    </w:r>
    <w:r>
      <w:instrText xml:space="preserve"> PAGE </w:instrText>
    </w:r>
    <w:r>
      <w:fldChar w:fldCharType="separate"/>
    </w:r>
    <w:r w:rsidR="00876244">
      <w:rPr>
        <w:noProof/>
      </w:rPr>
      <w:t>4</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876244">
      <w:rPr>
        <w:noProof/>
      </w:rPr>
      <w:t>20</w:t>
    </w:r>
    <w:r>
      <w:fldChar w:fldCharType="end"/>
    </w:r>
    <w:r>
      <w:rPr>
        <w:rStyle w:val="PageNumber1"/>
      </w:rPr>
      <w:tab/>
    </w:r>
    <w:r>
      <w:t>v</w:t>
    </w:r>
    <w:r>
      <w:rPr>
        <w:rFonts w:hint="eastAsia"/>
        <w:lang w:eastAsia="ja-JP"/>
      </w:rPr>
      <w:t>3.00</w:t>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Pr>
        <w:rFonts w:hint="eastAsia"/>
        <w:spacing w:val="0"/>
        <w:lang w:eastAsia="ja-JP"/>
      </w:rPr>
      <w:t>Sept 2,2017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Footer"/>
      <w:pBdr>
        <w:top w:val="single" w:sz="4" w:space="4" w:color="000000"/>
      </w:pBdr>
      <w:tabs>
        <w:tab w:val="clear" w:pos="9360"/>
        <w:tab w:val="right" w:pos="8640"/>
      </w:tabs>
      <w:spacing w:before="60" w:after="60"/>
      <w:rPr>
        <w:spacing w:val="0"/>
        <w:lang w:eastAsia="ja-JP"/>
      </w:rPr>
    </w:pPr>
    <w:r>
      <w:rPr>
        <w:spacing w:val="0"/>
      </w:rPr>
      <w:t>Wind</w:t>
    </w:r>
    <w:r>
      <w:rPr>
        <w:rFonts w:hint="eastAsia"/>
        <w:spacing w:val="0"/>
        <w:lang w:eastAsia="ja-JP"/>
      </w:rPr>
      <w:t xml:space="preserve"> </w:t>
    </w:r>
    <w:r>
      <w:rPr>
        <w:spacing w:val="0"/>
      </w:rPr>
      <w:t xml:space="preserve">River </w:t>
    </w:r>
    <w:r>
      <w:rPr>
        <w:rFonts w:hint="eastAsia"/>
        <w:spacing w:val="0"/>
        <w:lang w:eastAsia="ja-JP"/>
      </w:rPr>
      <w:t>Property</w:t>
    </w:r>
    <w:r>
      <w:tab/>
    </w:r>
    <w:r>
      <w:fldChar w:fldCharType="begin"/>
    </w:r>
    <w:r>
      <w:instrText xml:space="preserve"> PAGE </w:instrText>
    </w:r>
    <w:r>
      <w:fldChar w:fldCharType="separate"/>
    </w:r>
    <w:r w:rsidR="00876244">
      <w:rPr>
        <w:noProof/>
      </w:rPr>
      <w:t>22</w:t>
    </w:r>
    <w:r>
      <w:fldChar w:fldCharType="end"/>
    </w:r>
    <w:r>
      <w:rPr>
        <w:rStyle w:val="PageNumber1"/>
      </w:rPr>
      <w:tab/>
    </w:r>
    <w:r>
      <w:t>v</w:t>
    </w:r>
    <w:r>
      <w:fldChar w:fldCharType="begin"/>
    </w:r>
    <w:r>
      <w:instrText xml:space="preserve"> DOCPROPERTY "Version"</w:instrText>
    </w:r>
    <w:r>
      <w:fldChar w:fldCharType="separate"/>
    </w:r>
    <w:r>
      <w:t>3.01</w:t>
    </w:r>
    <w:r>
      <w:fldChar w:fldCharType="end"/>
    </w:r>
  </w:p>
  <w:p w:rsidR="00AC2645" w:rsidRDefault="00AC2645">
    <w:pPr>
      <w:pStyle w:val="Footer"/>
      <w:tabs>
        <w:tab w:val="clear" w:pos="4680"/>
        <w:tab w:val="clear" w:pos="9360"/>
        <w:tab w:val="right" w:pos="8640"/>
      </w:tabs>
    </w:pPr>
    <w:r>
      <w:rPr>
        <w:spacing w:val="0"/>
      </w:rPr>
      <w:t xml:space="preserve">Prepared For </w:t>
    </w:r>
    <w:r>
      <w:fldChar w:fldCharType="begin"/>
    </w:r>
    <w:r>
      <w:instrText xml:space="preserve"> DOCPROPERTY "Customer"</w:instrText>
    </w:r>
    <w:r>
      <w:fldChar w:fldCharType="separate"/>
    </w:r>
    <w:r>
      <w:t>Hitachi High-Tech Solutions Corp</w:t>
    </w:r>
    <w:r>
      <w:fldChar w:fldCharType="end"/>
    </w:r>
    <w:r>
      <w:rPr>
        <w:spacing w:val="0"/>
      </w:rPr>
      <w:tab/>
    </w:r>
    <w:r w:rsidR="00C347E4">
      <w:fldChar w:fldCharType="begin"/>
    </w:r>
    <w:r w:rsidR="00C347E4">
      <w:instrText xml:space="preserve"> DOCPRO</w:instrText>
    </w:r>
    <w:r w:rsidR="00C347E4">
      <w:instrText xml:space="preserve">PERTY  Date </w:instrText>
    </w:r>
    <w:r w:rsidR="00C347E4">
      <w:fldChar w:fldCharType="separate"/>
    </w:r>
    <w:r>
      <w:t>Sept. 18, 2017</w:t>
    </w:r>
    <w:r w:rsidR="00C347E4">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7E4" w:rsidRDefault="00C347E4">
      <w:r>
        <w:separator/>
      </w:r>
    </w:p>
  </w:footnote>
  <w:footnote w:type="continuationSeparator" w:id="0">
    <w:p w:rsidR="00C347E4" w:rsidRDefault="00C347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pPr>
      <w:pStyle w:val="Header"/>
      <w:tabs>
        <w:tab w:val="clear" w:pos="9360"/>
        <w:tab w:val="right" w:pos="8640"/>
      </w:tabs>
    </w:pPr>
    <w:r>
      <w:fldChar w:fldCharType="begin"/>
    </w:r>
    <w:r>
      <w:instrText xml:space="preserve"> DOCPROPERTY "Document Title"</w:instrText>
    </w:r>
    <w:r>
      <w:fldChar w:fldCharType="separate"/>
    </w:r>
    <w:r>
      <w:t>Acceptance Test Plan and Results</w:t>
    </w:r>
    <w:r>
      <w:fldChar w:fldCharType="end"/>
    </w:r>
    <w:r>
      <w:tab/>
    </w:r>
    <w:r>
      <w:tab/>
    </w:r>
    <w:r>
      <w:fldChar w:fldCharType="begin"/>
    </w:r>
    <w:r>
      <w:instrText xml:space="preserve"> DOCPROPERTY "Project name"</w:instrText>
    </w:r>
    <w:r>
      <w:fldChar w:fldCharType="separate"/>
    </w:r>
    <w:r>
      <w:t>JPN-HITH246189</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45" w:rsidRDefault="00AC26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126652"/>
    <w:lvl w:ilvl="0">
      <w:start w:val="1"/>
      <w:numFmt w:val="decimal"/>
      <w:pStyle w:val="Heading1"/>
      <w:lvlText w:val="%1."/>
      <w:lvlJc w:val="left"/>
      <w:pPr>
        <w:tabs>
          <w:tab w:val="num" w:pos="0"/>
        </w:tabs>
        <w:ind w:left="720" w:hanging="360"/>
      </w:pPr>
      <w:rPr>
        <w:color w:val="FFFFFF" w:themeColor="background1"/>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80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ListBullet1"/>
      <w:lvlText w:val="%1."/>
      <w:lvlJc w:val="left"/>
      <w:pPr>
        <w:tabs>
          <w:tab w:val="num" w:pos="0"/>
        </w:tabs>
        <w:ind w:left="72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1440"/>
        </w:tabs>
        <w:ind w:left="1440" w:hanging="360"/>
      </w:pPr>
      <w:rPr>
        <w:rFonts w:ascii="Symbol" w:hAnsi="Symbol" w:cs="Symbol"/>
      </w:rPr>
    </w:lvl>
    <w:lvl w:ilvl="1">
      <w:start w:val="1"/>
      <w:numFmt w:val="lowerLetter"/>
      <w:lvlText w:val="%2."/>
      <w:lvlJc w:val="left"/>
      <w:pPr>
        <w:tabs>
          <w:tab w:val="num" w:pos="2160"/>
        </w:tabs>
        <w:ind w:left="2160" w:hanging="360"/>
      </w:pPr>
      <w:rPr>
        <w:rFonts w:ascii="Courier New" w:hAnsi="Courier New" w:cs="Courier New"/>
      </w:rPr>
    </w:lvl>
    <w:lvl w:ilvl="2">
      <w:start w:val="1"/>
      <w:numFmt w:val="lowerRoman"/>
      <w:lvlText w:val="%2.%3."/>
      <w:lvlJc w:val="right"/>
      <w:pPr>
        <w:tabs>
          <w:tab w:val="num" w:pos="2880"/>
        </w:tabs>
        <w:ind w:left="2880" w:hanging="180"/>
      </w:pPr>
      <w:rPr>
        <w:rFonts w:ascii="Wingdings" w:hAnsi="Wingdings" w:cs="Wingdings"/>
      </w:rPr>
    </w:lvl>
    <w:lvl w:ilvl="3">
      <w:start w:val="1"/>
      <w:numFmt w:val="decimal"/>
      <w:lvlText w:val="%2.%3.%4."/>
      <w:lvlJc w:val="left"/>
      <w:pPr>
        <w:tabs>
          <w:tab w:val="num" w:pos="3600"/>
        </w:tabs>
        <w:ind w:left="3600" w:hanging="360"/>
      </w:pPr>
    </w:lvl>
    <w:lvl w:ilvl="4">
      <w:start w:val="1"/>
      <w:numFmt w:val="lowerLetter"/>
      <w:lvlText w:val="%2.%3.%4.%5."/>
      <w:lvlJc w:val="left"/>
      <w:pPr>
        <w:tabs>
          <w:tab w:val="num" w:pos="4320"/>
        </w:tabs>
        <w:ind w:left="4320" w:hanging="360"/>
      </w:pPr>
    </w:lvl>
    <w:lvl w:ilvl="5">
      <w:start w:val="1"/>
      <w:numFmt w:val="lowerRoman"/>
      <w:lvlText w:val="%2.%3.%4.%5.%6."/>
      <w:lvlJc w:val="right"/>
      <w:pPr>
        <w:tabs>
          <w:tab w:val="num" w:pos="5040"/>
        </w:tabs>
        <w:ind w:left="5040" w:hanging="180"/>
      </w:pPr>
    </w:lvl>
    <w:lvl w:ilvl="6">
      <w:start w:val="1"/>
      <w:numFmt w:val="decimal"/>
      <w:lvlText w:val="%2.%3.%4.%5.%6.%7."/>
      <w:lvlJc w:val="left"/>
      <w:pPr>
        <w:tabs>
          <w:tab w:val="num" w:pos="5760"/>
        </w:tabs>
        <w:ind w:left="5760" w:hanging="360"/>
      </w:pPr>
    </w:lvl>
    <w:lvl w:ilvl="7">
      <w:start w:val="1"/>
      <w:numFmt w:val="lowerLetter"/>
      <w:lvlText w:val="%2.%3.%4.%5.%6.%7.%8."/>
      <w:lvlJc w:val="left"/>
      <w:pPr>
        <w:tabs>
          <w:tab w:val="num" w:pos="6480"/>
        </w:tabs>
        <w:ind w:left="6480" w:hanging="360"/>
      </w:pPr>
    </w:lvl>
    <w:lvl w:ilvl="8">
      <w:start w:val="1"/>
      <w:numFmt w:val="lowerRoman"/>
      <w:lvlText w:val="%2.%3.%4.%5.%6.%7.%8.%9."/>
      <w:lvlJc w:val="right"/>
      <w:pPr>
        <w:tabs>
          <w:tab w:val="num" w:pos="7200"/>
        </w:tabs>
        <w:ind w:left="720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rPr>
        <w:rFonts w:ascii="Times New Roma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6" w15:restartNumberingAfterBreak="0">
    <w:nsid w:val="72631530"/>
    <w:multiLevelType w:val="hybridMultilevel"/>
    <w:tmpl w:val="23F61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04"/>
    <w:rsid w:val="00021425"/>
    <w:rsid w:val="00096A59"/>
    <w:rsid w:val="000A5B31"/>
    <w:rsid w:val="00116A46"/>
    <w:rsid w:val="0014221A"/>
    <w:rsid w:val="001576D5"/>
    <w:rsid w:val="00164647"/>
    <w:rsid w:val="00176237"/>
    <w:rsid w:val="00180B2C"/>
    <w:rsid w:val="001B2300"/>
    <w:rsid w:val="001F3BD6"/>
    <w:rsid w:val="002030A4"/>
    <w:rsid w:val="00232E4B"/>
    <w:rsid w:val="00275401"/>
    <w:rsid w:val="00277937"/>
    <w:rsid w:val="0028562E"/>
    <w:rsid w:val="00294B64"/>
    <w:rsid w:val="00296228"/>
    <w:rsid w:val="002C3F93"/>
    <w:rsid w:val="002E54CF"/>
    <w:rsid w:val="00305B6F"/>
    <w:rsid w:val="00317238"/>
    <w:rsid w:val="00377AE8"/>
    <w:rsid w:val="003A18E9"/>
    <w:rsid w:val="003B7297"/>
    <w:rsid w:val="003C1CD0"/>
    <w:rsid w:val="003E521C"/>
    <w:rsid w:val="00422DC8"/>
    <w:rsid w:val="00425AE9"/>
    <w:rsid w:val="00453DF0"/>
    <w:rsid w:val="004C2781"/>
    <w:rsid w:val="004C3B81"/>
    <w:rsid w:val="004C55EA"/>
    <w:rsid w:val="004D6D70"/>
    <w:rsid w:val="004F05DA"/>
    <w:rsid w:val="004F4D78"/>
    <w:rsid w:val="0058297B"/>
    <w:rsid w:val="005B00E7"/>
    <w:rsid w:val="005B09AC"/>
    <w:rsid w:val="005B2C6D"/>
    <w:rsid w:val="005F4D60"/>
    <w:rsid w:val="005F4F88"/>
    <w:rsid w:val="00614700"/>
    <w:rsid w:val="006405D6"/>
    <w:rsid w:val="00642BFF"/>
    <w:rsid w:val="00673389"/>
    <w:rsid w:val="00694F04"/>
    <w:rsid w:val="00697FEC"/>
    <w:rsid w:val="006A79F9"/>
    <w:rsid w:val="006C4F80"/>
    <w:rsid w:val="006D49B6"/>
    <w:rsid w:val="00732904"/>
    <w:rsid w:val="007623E3"/>
    <w:rsid w:val="007805B4"/>
    <w:rsid w:val="00785B3A"/>
    <w:rsid w:val="007A5221"/>
    <w:rsid w:val="007D46F5"/>
    <w:rsid w:val="008025B1"/>
    <w:rsid w:val="008415DF"/>
    <w:rsid w:val="00867008"/>
    <w:rsid w:val="00876244"/>
    <w:rsid w:val="00917905"/>
    <w:rsid w:val="009676D4"/>
    <w:rsid w:val="00A22F52"/>
    <w:rsid w:val="00A25C87"/>
    <w:rsid w:val="00A273B9"/>
    <w:rsid w:val="00A4743E"/>
    <w:rsid w:val="00A807C0"/>
    <w:rsid w:val="00A900BB"/>
    <w:rsid w:val="00AC2645"/>
    <w:rsid w:val="00AC42DF"/>
    <w:rsid w:val="00B45FE8"/>
    <w:rsid w:val="00B46891"/>
    <w:rsid w:val="00B47EA7"/>
    <w:rsid w:val="00B61A46"/>
    <w:rsid w:val="00B9397B"/>
    <w:rsid w:val="00BB11AC"/>
    <w:rsid w:val="00BD2E38"/>
    <w:rsid w:val="00BD4331"/>
    <w:rsid w:val="00C1560E"/>
    <w:rsid w:val="00C347E4"/>
    <w:rsid w:val="00C34987"/>
    <w:rsid w:val="00C34FB4"/>
    <w:rsid w:val="00C74CD0"/>
    <w:rsid w:val="00CB4580"/>
    <w:rsid w:val="00D21060"/>
    <w:rsid w:val="00D23918"/>
    <w:rsid w:val="00D92B99"/>
    <w:rsid w:val="00DA5F22"/>
    <w:rsid w:val="00DC4B7B"/>
    <w:rsid w:val="00DD0DE8"/>
    <w:rsid w:val="00DD10C1"/>
    <w:rsid w:val="00E04A96"/>
    <w:rsid w:val="00E13DA9"/>
    <w:rsid w:val="00E262C4"/>
    <w:rsid w:val="00E90718"/>
    <w:rsid w:val="00E94406"/>
    <w:rsid w:val="00F04CC7"/>
    <w:rsid w:val="00F45740"/>
    <w:rsid w:val="00F47172"/>
    <w:rsid w:val="00F84F91"/>
    <w:rsid w:val="00F8553E"/>
    <w:rsid w:val="00FD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docId w15:val="{06FE3C34-2151-4B08-8881-5BC65F2F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BodyText"/>
    <w:qFormat/>
    <w:pPr>
      <w:keepNext/>
      <w:pageBreakBefore/>
      <w:numPr>
        <w:numId w:val="1"/>
      </w:numPr>
      <w:pBdr>
        <w:top w:val="single" w:sz="4" w:space="3" w:color="FFFFFF"/>
        <w:left w:val="single" w:sz="4" w:space="2" w:color="FFFFFF"/>
        <w:bottom w:val="single" w:sz="4" w:space="3" w:color="FFFFFF"/>
      </w:pBdr>
      <w:shd w:val="clear" w:color="auto" w:fill="800000"/>
      <w:spacing w:before="120" w:after="120"/>
      <w:outlineLvl w:val="0"/>
    </w:pPr>
    <w:rPr>
      <w:rFonts w:ascii="Arial" w:hAnsi="Arial" w:cs="Arial"/>
      <w:b/>
      <w:i/>
      <w:color w:val="FFFFFF"/>
      <w:spacing w:val="-2"/>
      <w:kern w:val="1"/>
      <w:position w:val="44"/>
      <w:sz w:val="44"/>
      <w:szCs w:val="20"/>
    </w:rPr>
  </w:style>
  <w:style w:type="paragraph" w:styleId="Heading2">
    <w:name w:val="heading 2"/>
    <w:basedOn w:val="Normal"/>
    <w:next w:val="BodyText"/>
    <w:qFormat/>
    <w:pPr>
      <w:keepNext/>
      <w:keepLines/>
      <w:numPr>
        <w:ilvl w:val="1"/>
        <w:numId w:val="1"/>
      </w:numPr>
      <w:tabs>
        <w:tab w:val="left" w:pos="630"/>
        <w:tab w:val="left" w:pos="810"/>
      </w:tabs>
      <w:spacing w:before="480" w:after="60"/>
      <w:outlineLvl w:val="1"/>
    </w:pPr>
    <w:rPr>
      <w:rFonts w:ascii="Arial" w:hAnsi="Arial" w:cs="Arial"/>
      <w:b/>
      <w:color w:val="161B62"/>
      <w:kern w:val="1"/>
      <w:sz w:val="28"/>
      <w:szCs w:val="20"/>
    </w:rPr>
  </w:style>
  <w:style w:type="paragraph" w:styleId="Heading3">
    <w:name w:val="heading 3"/>
    <w:basedOn w:val="Normal"/>
    <w:next w:val="BodyText"/>
    <w:qFormat/>
    <w:pPr>
      <w:keepNext/>
      <w:keepLines/>
      <w:numPr>
        <w:ilvl w:val="2"/>
        <w:numId w:val="1"/>
      </w:numPr>
      <w:tabs>
        <w:tab w:val="left" w:pos="810"/>
        <w:tab w:val="left" w:pos="900"/>
      </w:tabs>
      <w:spacing w:before="360" w:after="20"/>
      <w:outlineLvl w:val="2"/>
    </w:pPr>
    <w:rPr>
      <w:rFonts w:ascii="Arial" w:hAnsi="Arial" w:cs="Arial"/>
      <w:b/>
      <w:color w:val="336666"/>
      <w:kern w:val="1"/>
      <w:szCs w:val="20"/>
    </w:rPr>
  </w:style>
  <w:style w:type="paragraph" w:styleId="Heading4">
    <w:name w:val="heading 4"/>
    <w:basedOn w:val="Normal"/>
    <w:next w:val="BodyText"/>
    <w:qFormat/>
    <w:pPr>
      <w:keepNext/>
      <w:keepLines/>
      <w:numPr>
        <w:ilvl w:val="3"/>
        <w:numId w:val="1"/>
      </w:numPr>
      <w:tabs>
        <w:tab w:val="left" w:pos="900"/>
      </w:tabs>
      <w:spacing w:before="240" w:after="40"/>
      <w:outlineLvl w:val="3"/>
    </w:pPr>
    <w:rPr>
      <w:rFonts w:ascii="Arial" w:hAnsi="Arial" w:cs="Arial"/>
      <w:b/>
      <w:bCs/>
      <w:iCs/>
      <w:color w:val="BA5D00"/>
      <w:sz w:val="22"/>
      <w:szCs w:val="20"/>
    </w:rPr>
  </w:style>
  <w:style w:type="paragraph" w:styleId="Heading5">
    <w:name w:val="heading 5"/>
    <w:basedOn w:val="Normal"/>
    <w:next w:val="BodyText"/>
    <w:qFormat/>
    <w:pPr>
      <w:keepNext/>
      <w:keepLines/>
      <w:numPr>
        <w:ilvl w:val="4"/>
        <w:numId w:val="1"/>
      </w:numPr>
      <w:spacing w:before="240" w:after="120" w:line="240" w:lineRule="atLeast"/>
      <w:outlineLvl w:val="4"/>
    </w:pPr>
    <w:rPr>
      <w:rFonts w:ascii="Arial" w:hAnsi="Arial" w:cs="Arial"/>
      <w:b/>
      <w:i/>
      <w:color w:val="000080"/>
      <w:kern w:val="1"/>
      <w:sz w:val="22"/>
      <w:szCs w:val="20"/>
    </w:rPr>
  </w:style>
  <w:style w:type="paragraph" w:styleId="Heading6">
    <w:name w:val="heading 6"/>
    <w:basedOn w:val="Normal"/>
    <w:next w:val="BodyText"/>
    <w:qFormat/>
    <w:pPr>
      <w:keepNext/>
      <w:keepLines/>
      <w:numPr>
        <w:ilvl w:val="5"/>
        <w:numId w:val="1"/>
      </w:numPr>
      <w:spacing w:before="140" w:after="120" w:line="220" w:lineRule="atLeast"/>
      <w:outlineLvl w:val="5"/>
    </w:pPr>
    <w:rPr>
      <w:rFonts w:ascii="Arial" w:hAnsi="Arial" w:cs="Arial"/>
      <w:b/>
      <w:i/>
      <w:color w:val="000000"/>
      <w:spacing w:val="-4"/>
      <w:kern w:val="1"/>
      <w:sz w:val="22"/>
      <w:szCs w:val="20"/>
    </w:rPr>
  </w:style>
  <w:style w:type="paragraph" w:styleId="Heading7">
    <w:name w:val="heading 7"/>
    <w:basedOn w:val="Normal"/>
    <w:next w:val="BodyText"/>
    <w:qFormat/>
    <w:pPr>
      <w:keepNext/>
      <w:keepLines/>
      <w:numPr>
        <w:ilvl w:val="6"/>
        <w:numId w:val="1"/>
      </w:numPr>
      <w:spacing w:before="140" w:after="120" w:line="220" w:lineRule="atLeast"/>
      <w:outlineLvl w:val="6"/>
    </w:pPr>
    <w:rPr>
      <w:rFonts w:ascii="Arial" w:hAnsi="Arial" w:cs="Arial"/>
      <w:color w:val="000000"/>
      <w:spacing w:val="-4"/>
      <w:kern w:val="1"/>
      <w:sz w:val="20"/>
      <w:szCs w:val="20"/>
    </w:rPr>
  </w:style>
  <w:style w:type="paragraph" w:styleId="Heading8">
    <w:name w:val="heading 8"/>
    <w:basedOn w:val="Normal"/>
    <w:next w:val="BodyText"/>
    <w:qFormat/>
    <w:pPr>
      <w:keepNext/>
      <w:keepLines/>
      <w:numPr>
        <w:ilvl w:val="7"/>
        <w:numId w:val="1"/>
      </w:numPr>
      <w:spacing w:before="140" w:after="120" w:line="220" w:lineRule="atLeast"/>
      <w:outlineLvl w:val="7"/>
    </w:pPr>
    <w:rPr>
      <w:rFonts w:ascii="Arial" w:hAnsi="Arial" w:cs="Arial"/>
      <w:i/>
      <w:color w:val="000000"/>
      <w:spacing w:val="-4"/>
      <w:kern w:val="1"/>
      <w:sz w:val="18"/>
      <w:szCs w:val="20"/>
    </w:rPr>
  </w:style>
  <w:style w:type="paragraph" w:styleId="Heading9">
    <w:name w:val="heading 9"/>
    <w:basedOn w:val="Normal"/>
    <w:next w:val="BodyText"/>
    <w:qFormat/>
    <w:pPr>
      <w:keepNext/>
      <w:keepLines/>
      <w:numPr>
        <w:ilvl w:val="8"/>
        <w:numId w:val="1"/>
      </w:numPr>
      <w:spacing w:before="140" w:after="120" w:line="220" w:lineRule="atLeast"/>
      <w:outlineLvl w:val="8"/>
    </w:pPr>
    <w:rPr>
      <w:rFonts w:ascii="Arial" w:hAnsi="Arial" w:cs="Arial"/>
      <w:color w:val="000000"/>
      <w:spacing w:val="-4"/>
      <w:kern w:val="1"/>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rPr>
      <w:rFonts w:ascii="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Example">
    <w:name w:val="Example"/>
    <w:rPr>
      <w:rFonts w:ascii="Courier New" w:eastAsia="MS PGothic" w:hAnsi="Courier New" w:cs="Courier New"/>
      <w:color w:val="0000FF"/>
    </w:rPr>
  </w:style>
  <w:style w:type="character" w:customStyle="1" w:styleId="PageNumber1">
    <w:name w:val="Page Number1"/>
    <w:rPr>
      <w:bCs/>
      <w:spacing w:val="-10"/>
    </w:rPr>
  </w:style>
  <w:style w:type="character" w:customStyle="1" w:styleId="CommentReference1">
    <w:name w:val="Comment Reference1"/>
    <w:rPr>
      <w:sz w:val="16"/>
      <w:szCs w:val="16"/>
    </w:rPr>
  </w:style>
  <w:style w:type="character" w:customStyle="1" w:styleId="shorttext">
    <w:name w:val="short_text"/>
    <w:basedOn w:val="DefaultParagraphFont"/>
  </w:style>
  <w:style w:type="character" w:customStyle="1" w:styleId="ListLabel1">
    <w:name w:val="ListLabel 1"/>
    <w:rPr>
      <w:b w:val="0"/>
      <w:i w:val="0"/>
      <w:sz w:val="22"/>
    </w:rPr>
  </w:style>
  <w:style w:type="character" w:customStyle="1" w:styleId="ListLabel2">
    <w:name w:val="ListLabel 2"/>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240" w:after="120"/>
    </w:pPr>
    <w:rPr>
      <w:color w:val="000000"/>
      <w:spacing w:val="-2"/>
      <w:szCs w:val="20"/>
    </w:rPr>
  </w:style>
  <w:style w:type="paragraph" w:styleId="List">
    <w:name w:val="List"/>
    <w:basedOn w:val="Normal"/>
    <w:pPr>
      <w:spacing w:before="40" w:after="40"/>
      <w:ind w:left="1800" w:hanging="360"/>
    </w:pPr>
    <w:rPr>
      <w:rFonts w:cs="Mangal"/>
      <w:i/>
      <w:color w:val="000000"/>
      <w:spacing w:val="-2"/>
      <w:kern w:val="1"/>
      <w:szCs w:val="20"/>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pBdr>
        <w:bottom w:val="single" w:sz="4" w:space="1" w:color="000000"/>
      </w:pBdr>
      <w:tabs>
        <w:tab w:val="center" w:pos="4320"/>
        <w:tab w:val="right" w:pos="9360"/>
      </w:tabs>
      <w:spacing w:after="120"/>
    </w:pPr>
    <w:rPr>
      <w:rFonts w:ascii="Arial" w:hAnsi="Arial" w:cs="Arial"/>
      <w:bCs/>
      <w:color w:val="000000"/>
      <w:spacing w:val="-2"/>
      <w:sz w:val="20"/>
      <w:szCs w:val="20"/>
    </w:rPr>
  </w:style>
  <w:style w:type="paragraph" w:styleId="Footer">
    <w:name w:val="footer"/>
    <w:basedOn w:val="Normal"/>
    <w:pPr>
      <w:suppressLineNumbers/>
      <w:tabs>
        <w:tab w:val="center" w:pos="4680"/>
        <w:tab w:val="right" w:pos="9360"/>
      </w:tabs>
      <w:spacing w:after="120"/>
    </w:pPr>
    <w:rPr>
      <w:rFonts w:ascii="Arial" w:hAnsi="Arial" w:cs="Arial"/>
      <w:color w:val="000000"/>
      <w:spacing w:val="-2"/>
      <w:sz w:val="20"/>
      <w:szCs w:val="20"/>
    </w:rPr>
  </w:style>
  <w:style w:type="paragraph" w:customStyle="1" w:styleId="Cover-subject">
    <w:name w:val="Cover-subject"/>
    <w:basedOn w:val="Normal"/>
    <w:pPr>
      <w:spacing w:before="240" w:after="120"/>
    </w:pPr>
    <w:rPr>
      <w:rFonts w:ascii="Arial" w:hAnsi="Arial" w:cs="Arial"/>
      <w:b/>
      <w:bCs/>
      <w:i/>
      <w:iCs/>
      <w:color w:val="000000"/>
      <w:spacing w:val="-2"/>
      <w:sz w:val="48"/>
      <w:szCs w:val="20"/>
    </w:rPr>
  </w:style>
  <w:style w:type="paragraph" w:customStyle="1" w:styleId="Cover-customer">
    <w:name w:val="Cover-customer"/>
    <w:basedOn w:val="Normal"/>
    <w:pPr>
      <w:spacing w:before="240" w:after="120"/>
    </w:pPr>
    <w:rPr>
      <w:rFonts w:ascii="Arial" w:hAnsi="Arial" w:cs="Arial"/>
      <w:b/>
      <w:color w:val="000000"/>
      <w:spacing w:val="-2"/>
      <w:sz w:val="28"/>
      <w:szCs w:val="20"/>
    </w:rPr>
  </w:style>
  <w:style w:type="paragraph" w:customStyle="1" w:styleId="Cover-confidential">
    <w:name w:val="Cover-confidential"/>
    <w:basedOn w:val="Normal"/>
    <w:pPr>
      <w:spacing w:before="240" w:after="120"/>
    </w:pPr>
    <w:rPr>
      <w:rFonts w:ascii="Arial" w:hAnsi="Arial" w:cs="Arial"/>
      <w:b/>
      <w:color w:val="FF0000"/>
      <w:spacing w:val="-2"/>
      <w:sz w:val="48"/>
      <w:szCs w:val="20"/>
    </w:rPr>
  </w:style>
  <w:style w:type="paragraph" w:customStyle="1" w:styleId="Cover-docdate">
    <w:name w:val="Cover-doc#_date"/>
    <w:basedOn w:val="Normal"/>
    <w:pPr>
      <w:tabs>
        <w:tab w:val="left" w:pos="1710"/>
      </w:tabs>
      <w:spacing w:before="240" w:after="120"/>
    </w:pPr>
    <w:rPr>
      <w:rFonts w:ascii="Arial" w:hAnsi="Arial" w:cs="Arial"/>
      <w:b/>
      <w:smallCaps/>
      <w:color w:val="000000"/>
      <w:spacing w:val="-2"/>
      <w:sz w:val="20"/>
      <w:szCs w:val="20"/>
    </w:rPr>
  </w:style>
  <w:style w:type="paragraph" w:customStyle="1" w:styleId="ListNumber1">
    <w:name w:val="List Number 1"/>
    <w:basedOn w:val="Normal"/>
    <w:pPr>
      <w:spacing w:before="240" w:after="120"/>
    </w:pPr>
    <w:rPr>
      <w:color w:val="000000"/>
      <w:spacing w:val="-2"/>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pPr>
    <w:rPr>
      <w:rFonts w:ascii="Courier New" w:eastAsia="Courier New" w:hAnsi="Courier New" w:cs="Courier New"/>
      <w:color w:val="000000"/>
      <w:spacing w:val="-2"/>
      <w:sz w:val="20"/>
      <w:szCs w:val="20"/>
    </w:rPr>
  </w:style>
  <w:style w:type="paragraph" w:customStyle="1" w:styleId="TableText">
    <w:name w:val="Table Text"/>
    <w:basedOn w:val="Normal"/>
    <w:pPr>
      <w:spacing w:before="20" w:after="20"/>
      <w:ind w:left="29"/>
    </w:pPr>
    <w:rPr>
      <w:rFonts w:ascii="Arial" w:hAnsi="Arial" w:cs="Arial"/>
      <w:color w:val="000000"/>
      <w:spacing w:val="-2"/>
      <w:sz w:val="20"/>
      <w:szCs w:val="20"/>
    </w:rPr>
  </w:style>
  <w:style w:type="paragraph" w:customStyle="1" w:styleId="TableHead2">
    <w:name w:val="Table Head 2"/>
    <w:basedOn w:val="Normal"/>
    <w:pPr>
      <w:keepNext/>
      <w:spacing w:before="40" w:after="40"/>
      <w:jc w:val="center"/>
    </w:pPr>
    <w:rPr>
      <w:rFonts w:ascii="Helvetica" w:hAnsi="Helvetica" w:cs="Helvetica"/>
      <w:b/>
      <w:sz w:val="20"/>
      <w:szCs w:val="20"/>
    </w:rPr>
  </w:style>
  <w:style w:type="paragraph" w:customStyle="1" w:styleId="TableHead1">
    <w:name w:val="Table Head 1"/>
    <w:basedOn w:val="Normal"/>
    <w:pPr>
      <w:keepNext/>
      <w:spacing w:before="60" w:after="60"/>
      <w:jc w:val="center"/>
    </w:pPr>
    <w:rPr>
      <w:rFonts w:ascii="Arial" w:hAnsi="Arial" w:cs="Arial"/>
      <w:b/>
      <w:smallCaps/>
      <w:sz w:val="20"/>
      <w:szCs w:val="20"/>
    </w:rPr>
  </w:style>
  <w:style w:type="paragraph" w:styleId="TOC1">
    <w:name w:val="toc 1"/>
    <w:basedOn w:val="Normal"/>
    <w:uiPriority w:val="39"/>
    <w:pPr>
      <w:tabs>
        <w:tab w:val="left" w:pos="360"/>
        <w:tab w:val="left" w:pos="540"/>
        <w:tab w:val="left" w:pos="630"/>
        <w:tab w:val="right" w:leader="dot" w:pos="9360"/>
      </w:tabs>
      <w:spacing w:before="120" w:after="60"/>
    </w:pPr>
    <w:rPr>
      <w:b/>
      <w:color w:val="000000"/>
      <w:spacing w:val="-2"/>
      <w:szCs w:val="20"/>
    </w:rPr>
  </w:style>
  <w:style w:type="paragraph" w:styleId="TOC2">
    <w:name w:val="toc 2"/>
    <w:basedOn w:val="Normal"/>
    <w:uiPriority w:val="39"/>
    <w:pPr>
      <w:tabs>
        <w:tab w:val="left" w:pos="720"/>
        <w:tab w:val="left" w:pos="1260"/>
        <w:tab w:val="right" w:leader="dot" w:pos="9360"/>
      </w:tabs>
      <w:spacing w:after="120"/>
      <w:ind w:left="180"/>
    </w:pPr>
    <w:rPr>
      <w:color w:val="000000"/>
      <w:spacing w:val="-2"/>
      <w:sz w:val="22"/>
      <w:szCs w:val="28"/>
    </w:rPr>
  </w:style>
  <w:style w:type="paragraph" w:styleId="TOC3">
    <w:name w:val="toc 3"/>
    <w:basedOn w:val="Normal"/>
    <w:uiPriority w:val="39"/>
    <w:pPr>
      <w:tabs>
        <w:tab w:val="left" w:pos="1170"/>
        <w:tab w:val="right" w:leader="dot" w:pos="9360"/>
      </w:tabs>
      <w:spacing w:after="120"/>
      <w:ind w:left="540"/>
    </w:pPr>
    <w:rPr>
      <w:color w:val="000000"/>
      <w:spacing w:val="-2"/>
      <w:sz w:val="22"/>
    </w:rPr>
  </w:style>
  <w:style w:type="paragraph" w:styleId="TOC4">
    <w:name w:val="toc 4"/>
    <w:basedOn w:val="Normal"/>
    <w:uiPriority w:val="39"/>
    <w:pPr>
      <w:tabs>
        <w:tab w:val="left" w:pos="1260"/>
        <w:tab w:val="left" w:pos="1620"/>
        <w:tab w:val="left" w:pos="1980"/>
        <w:tab w:val="left" w:pos="2161"/>
        <w:tab w:val="right" w:leader="dot" w:pos="9360"/>
      </w:tabs>
      <w:spacing w:after="120"/>
      <w:ind w:left="1260"/>
    </w:pPr>
    <w:rPr>
      <w:color w:val="000000"/>
      <w:spacing w:val="-2"/>
      <w:sz w:val="18"/>
      <w:szCs w:val="20"/>
    </w:rPr>
  </w:style>
  <w:style w:type="paragraph" w:styleId="TOC5">
    <w:name w:val="toc 5"/>
    <w:basedOn w:val="Normal"/>
    <w:pPr>
      <w:tabs>
        <w:tab w:val="left" w:pos="2520"/>
        <w:tab w:val="right" w:leader="dot" w:pos="9350"/>
      </w:tabs>
      <w:spacing w:after="120"/>
      <w:ind w:left="1620"/>
    </w:pPr>
    <w:rPr>
      <w:i/>
      <w:iCs/>
      <w:color w:val="000000"/>
      <w:spacing w:val="-2"/>
      <w:sz w:val="18"/>
      <w:szCs w:val="22"/>
    </w:rPr>
  </w:style>
  <w:style w:type="paragraph" w:styleId="TOC6">
    <w:name w:val="toc 6"/>
    <w:basedOn w:val="Normal"/>
    <w:pPr>
      <w:tabs>
        <w:tab w:val="right" w:leader="dot" w:pos="8223"/>
      </w:tabs>
      <w:spacing w:after="120"/>
      <w:ind w:left="1200"/>
    </w:pPr>
    <w:rPr>
      <w:color w:val="000000"/>
      <w:spacing w:val="-2"/>
      <w:sz w:val="18"/>
      <w:szCs w:val="20"/>
    </w:rPr>
  </w:style>
  <w:style w:type="paragraph" w:styleId="TOC7">
    <w:name w:val="toc 7"/>
    <w:basedOn w:val="Normal"/>
    <w:pPr>
      <w:tabs>
        <w:tab w:val="right" w:leader="dot" w:pos="7940"/>
      </w:tabs>
      <w:spacing w:after="120"/>
      <w:ind w:left="1440"/>
    </w:pPr>
    <w:rPr>
      <w:color w:val="000000"/>
      <w:spacing w:val="-2"/>
      <w:sz w:val="18"/>
      <w:szCs w:val="20"/>
    </w:rPr>
  </w:style>
  <w:style w:type="paragraph" w:styleId="TOC8">
    <w:name w:val="toc 8"/>
    <w:basedOn w:val="Normal"/>
    <w:pPr>
      <w:tabs>
        <w:tab w:val="right" w:leader="dot" w:pos="7657"/>
      </w:tabs>
      <w:spacing w:after="120"/>
      <w:ind w:left="1680"/>
    </w:pPr>
    <w:rPr>
      <w:color w:val="000000"/>
      <w:spacing w:val="-2"/>
      <w:sz w:val="18"/>
      <w:szCs w:val="20"/>
    </w:rPr>
  </w:style>
  <w:style w:type="paragraph" w:styleId="TOC9">
    <w:name w:val="toc 9"/>
    <w:basedOn w:val="Normal"/>
    <w:pPr>
      <w:tabs>
        <w:tab w:val="right" w:leader="dot" w:pos="7374"/>
      </w:tabs>
      <w:spacing w:after="120"/>
      <w:ind w:left="1920"/>
    </w:pPr>
    <w:rPr>
      <w:color w:val="000000"/>
      <w:spacing w:val="-2"/>
      <w:sz w:val="18"/>
      <w:szCs w:val="20"/>
    </w:rPr>
  </w:style>
  <w:style w:type="paragraph" w:customStyle="1" w:styleId="Normal2">
    <w:name w:val="Normal 2"/>
    <w:pPr>
      <w:widowControl w:val="0"/>
      <w:suppressAutoHyphens/>
      <w:ind w:left="720"/>
    </w:pPr>
    <w:rPr>
      <w:rFonts w:eastAsia="MS Mincho"/>
      <w:lang w:eastAsia="ar-SA"/>
    </w:rPr>
  </w:style>
  <w:style w:type="paragraph" w:customStyle="1" w:styleId="Normal1">
    <w:name w:val="Normal 1"/>
    <w:basedOn w:val="Normal"/>
    <w:pPr>
      <w:keepLines/>
      <w:spacing w:before="120" w:after="120"/>
      <w:ind w:left="446"/>
    </w:pPr>
    <w:rPr>
      <w:color w:val="000000"/>
      <w:spacing w:val="-2"/>
      <w:szCs w:val="20"/>
    </w:rPr>
  </w:style>
  <w:style w:type="paragraph" w:customStyle="1" w:styleId="TableHeader">
    <w:name w:val="Table Header"/>
    <w:basedOn w:val="Header"/>
    <w:pPr>
      <w:keepNext/>
      <w:pBdr>
        <w:bottom w:val="none" w:sz="0" w:space="0" w:color="auto"/>
      </w:pBdr>
      <w:tabs>
        <w:tab w:val="clear" w:pos="4320"/>
        <w:tab w:val="clear" w:pos="9360"/>
      </w:tabs>
      <w:spacing w:before="60" w:after="60"/>
      <w:jc w:val="center"/>
    </w:pPr>
  </w:style>
  <w:style w:type="paragraph" w:customStyle="1" w:styleId="ListBullet1">
    <w:name w:val="List Bullet 1"/>
    <w:pPr>
      <w:widowControl w:val="0"/>
      <w:numPr>
        <w:numId w:val="2"/>
      </w:numPr>
      <w:suppressAutoHyphens/>
    </w:pPr>
    <w:rPr>
      <w:rFonts w:eastAsia="MS Mincho"/>
      <w:lang w:eastAsia="ar-SA"/>
    </w:rPr>
  </w:style>
  <w:style w:type="paragraph" w:styleId="ListBullet">
    <w:name w:val="List Bullet"/>
    <w:basedOn w:val="Normal"/>
    <w:pPr>
      <w:keepNext/>
      <w:tabs>
        <w:tab w:val="left" w:pos="360"/>
      </w:tabs>
      <w:spacing w:before="60" w:after="60"/>
      <w:ind w:left="360" w:hanging="360"/>
    </w:pPr>
    <w:rPr>
      <w:color w:val="000000"/>
      <w:spacing w:val="-2"/>
      <w:szCs w:val="20"/>
    </w:rPr>
  </w:style>
  <w:style w:type="paragraph" w:styleId="BodyTextIndent2">
    <w:name w:val="Body Text Indent 2"/>
    <w:basedOn w:val="Normal"/>
    <w:pPr>
      <w:spacing w:before="240" w:after="120" w:line="480" w:lineRule="auto"/>
      <w:ind w:left="360"/>
    </w:pPr>
    <w:rPr>
      <w:color w:val="000000"/>
      <w:spacing w:val="-2"/>
      <w:szCs w:val="20"/>
    </w:rPr>
  </w:style>
  <w:style w:type="paragraph" w:customStyle="1" w:styleId="Normal3">
    <w:name w:val="Normal 3"/>
    <w:basedOn w:val="Normal"/>
    <w:pPr>
      <w:spacing w:before="120" w:after="120"/>
      <w:ind w:left="720"/>
    </w:pPr>
    <w:rPr>
      <w:color w:val="000000"/>
      <w:spacing w:val="-2"/>
      <w:szCs w:val="20"/>
    </w:rPr>
  </w:style>
  <w:style w:type="paragraph" w:customStyle="1" w:styleId="ListNumNormal3">
    <w:name w:val="List NumNormal3"/>
    <w:basedOn w:val="Normal"/>
    <w:pPr>
      <w:tabs>
        <w:tab w:val="left" w:pos="1224"/>
        <w:tab w:val="left" w:pos="1584"/>
      </w:tabs>
      <w:spacing w:before="60" w:after="60"/>
      <w:ind w:left="1224" w:hanging="360"/>
    </w:pPr>
    <w:rPr>
      <w:color w:val="000000"/>
      <w:spacing w:val="-2"/>
      <w:szCs w:val="20"/>
    </w:rPr>
  </w:style>
  <w:style w:type="paragraph" w:styleId="List3">
    <w:name w:val="List 3"/>
    <w:basedOn w:val="Normal"/>
    <w:pPr>
      <w:spacing w:before="240" w:after="120"/>
      <w:ind w:left="1080" w:hanging="360"/>
    </w:pPr>
    <w:rPr>
      <w:color w:val="000000"/>
      <w:spacing w:val="-2"/>
      <w:szCs w:val="20"/>
    </w:rPr>
  </w:style>
  <w:style w:type="paragraph" w:customStyle="1" w:styleId="NormalHeading">
    <w:name w:val="Normal Heading"/>
    <w:basedOn w:val="Normal"/>
    <w:pPr>
      <w:spacing w:before="240" w:after="120"/>
      <w:jc w:val="both"/>
    </w:pPr>
    <w:rPr>
      <w:rFonts w:ascii="Arial" w:hAnsi="Arial" w:cs="Arial"/>
      <w:color w:val="1A61A9"/>
      <w:spacing w:val="-2"/>
      <w:sz w:val="20"/>
      <w:szCs w:val="20"/>
    </w:rPr>
  </w:style>
  <w:style w:type="paragraph" w:styleId="BodyText2">
    <w:name w:val="Body Text 2"/>
    <w:basedOn w:val="Normal"/>
    <w:pPr>
      <w:spacing w:before="240" w:after="120" w:line="480" w:lineRule="auto"/>
    </w:pPr>
    <w:rPr>
      <w:color w:val="000000"/>
      <w:spacing w:val="-2"/>
      <w:szCs w:val="20"/>
    </w:rPr>
  </w:style>
  <w:style w:type="paragraph" w:styleId="BalloonText">
    <w:name w:val="Balloon Text"/>
    <w:basedOn w:val="Normal"/>
    <w:pPr>
      <w:spacing w:before="240" w:after="120"/>
    </w:pPr>
    <w:rPr>
      <w:rFonts w:ascii="Tahoma" w:hAnsi="Tahoma" w:cs="Tahoma"/>
      <w:color w:val="000000"/>
      <w:spacing w:val="-2"/>
      <w:sz w:val="16"/>
      <w:szCs w:val="16"/>
    </w:rPr>
  </w:style>
  <w:style w:type="paragraph" w:customStyle="1" w:styleId="CommentText1">
    <w:name w:val="Comment Text1"/>
    <w:basedOn w:val="Normal"/>
    <w:pPr>
      <w:spacing w:before="240" w:after="120"/>
    </w:pPr>
    <w:rPr>
      <w:color w:val="000000"/>
      <w:spacing w:val="-2"/>
      <w:sz w:val="20"/>
      <w:szCs w:val="20"/>
    </w:rPr>
  </w:style>
  <w:style w:type="paragraph" w:customStyle="1" w:styleId="CommentSubject1">
    <w:name w:val="Comment Subject1"/>
    <w:basedOn w:val="CommentText1"/>
    <w:rPr>
      <w:b/>
      <w:bCs/>
    </w:rPr>
  </w:style>
  <w:style w:type="paragraph" w:customStyle="1" w:styleId="Caption1">
    <w:name w:val="Caption1"/>
    <w:basedOn w:val="Normal"/>
    <w:pPr>
      <w:spacing w:before="120" w:after="120"/>
      <w:ind w:left="720"/>
      <w:jc w:val="center"/>
    </w:pPr>
    <w:rPr>
      <w:rFonts w:ascii="Helvetica" w:hAnsi="Helvetica" w:cs="Helvetica"/>
      <w:b/>
      <w:color w:val="000000"/>
      <w:sz w:val="20"/>
      <w:szCs w:val="20"/>
    </w:rPr>
  </w:style>
  <w:style w:type="paragraph" w:customStyle="1" w:styleId="Normal4">
    <w:name w:val="Normal 4"/>
    <w:basedOn w:val="Normal"/>
    <w:pPr>
      <w:spacing w:before="60" w:after="120"/>
      <w:ind w:left="900"/>
    </w:pPr>
    <w:rPr>
      <w:szCs w:val="20"/>
    </w:rPr>
  </w:style>
  <w:style w:type="paragraph" w:styleId="DocumentMap">
    <w:name w:val="Document Map"/>
    <w:basedOn w:val="Normal"/>
    <w:pPr>
      <w:shd w:val="clear" w:color="auto" w:fill="FFFF00"/>
      <w:spacing w:before="240" w:after="120"/>
    </w:pPr>
    <w:rPr>
      <w:rFonts w:ascii="Helvetica" w:hAnsi="Helvetica" w:cs="Helvetica"/>
      <w:color w:val="000000"/>
      <w:spacing w:val="-2"/>
      <w:sz w:val="20"/>
      <w:szCs w:val="20"/>
    </w:rPr>
  </w:style>
  <w:style w:type="paragraph" w:styleId="Title">
    <w:name w:val="Title"/>
    <w:basedOn w:val="Normal"/>
    <w:next w:val="Subtitle"/>
    <w:qFormat/>
    <w:pPr>
      <w:keepNext/>
      <w:keepLines/>
      <w:spacing w:before="240" w:after="60" w:line="320" w:lineRule="atLeast"/>
      <w:jc w:val="center"/>
    </w:pPr>
    <w:rPr>
      <w:rFonts w:ascii="Arial" w:hAnsi="Arial" w:cs="Arial"/>
      <w:b/>
      <w:bCs/>
      <w:color w:val="000000"/>
      <w:sz w:val="32"/>
      <w:szCs w:val="20"/>
    </w:rPr>
  </w:style>
  <w:style w:type="paragraph" w:styleId="Subtitle">
    <w:name w:val="Subtitle"/>
    <w:basedOn w:val="Normal"/>
    <w:next w:val="BodyText"/>
    <w:qFormat/>
    <w:pPr>
      <w:spacing w:before="240" w:after="60"/>
      <w:jc w:val="center"/>
    </w:pPr>
    <w:rPr>
      <w:rFonts w:ascii="Arial" w:hAnsi="Arial" w:cs="Arial"/>
      <w:i/>
      <w:iCs/>
      <w:color w:val="000000"/>
      <w:spacing w:val="-2"/>
      <w:sz w:val="28"/>
      <w:szCs w:val="20"/>
    </w:rPr>
  </w:style>
  <w:style w:type="paragraph" w:styleId="ListNumber">
    <w:name w:val="List Number"/>
    <w:basedOn w:val="Normal"/>
    <w:pPr>
      <w:tabs>
        <w:tab w:val="left" w:pos="720"/>
        <w:tab w:val="left" w:pos="1080"/>
      </w:tabs>
      <w:spacing w:before="40" w:after="120"/>
      <w:ind w:left="432"/>
      <w:jc w:val="right"/>
    </w:pPr>
    <w:rPr>
      <w:rFonts w:ascii="Arial" w:hAnsi="Arial" w:cs="Arial"/>
      <w:color w:val="000000"/>
      <w:spacing w:val="-2"/>
      <w:sz w:val="20"/>
      <w:szCs w:val="20"/>
    </w:rPr>
  </w:style>
  <w:style w:type="paragraph" w:customStyle="1" w:styleId="TableofFigures1">
    <w:name w:val="Table of Figures1"/>
    <w:basedOn w:val="Normal"/>
    <w:pPr>
      <w:tabs>
        <w:tab w:val="left" w:pos="1080"/>
        <w:tab w:val="right" w:leader="dot" w:pos="9360"/>
      </w:tabs>
      <w:spacing w:before="120" w:after="60"/>
      <w:ind w:left="475" w:hanging="475"/>
    </w:pPr>
    <w:rPr>
      <w:color w:val="000000"/>
      <w:spacing w:val="-2"/>
      <w:sz w:val="22"/>
      <w:szCs w:val="20"/>
    </w:rPr>
  </w:style>
  <w:style w:type="paragraph" w:customStyle="1" w:styleId="Terminology">
    <w:name w:val="Terminology"/>
    <w:basedOn w:val="Normal1"/>
    <w:pPr>
      <w:tabs>
        <w:tab w:val="left" w:pos="2160"/>
      </w:tabs>
      <w:ind w:left="2160" w:hanging="1714"/>
    </w:pPr>
  </w:style>
  <w:style w:type="paragraph" w:styleId="PlainText">
    <w:name w:val="Plain Text"/>
    <w:basedOn w:val="Normal"/>
    <w:pPr>
      <w:spacing w:after="120"/>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PlainText"/>
    <w:pPr>
      <w:suppressLineNumbers/>
      <w:jc w:val="center"/>
    </w:pPr>
    <w:rPr>
      <w:rFonts w:ascii="Palatino" w:hAnsi="Palatino" w:cs="Palatino"/>
      <w:b/>
      <w:bCs/>
      <w:color w:val="FFFFFF"/>
    </w:rPr>
  </w:style>
  <w:style w:type="paragraph" w:customStyle="1" w:styleId="TableofContents">
    <w:name w:val="Table of Contents"/>
    <w:basedOn w:val="Normal"/>
    <w:pPr>
      <w:keepNext/>
      <w:keepLines/>
      <w:pageBreakBefore/>
      <w:shd w:val="clear" w:color="auto" w:fill="000080"/>
      <w:spacing w:after="120"/>
    </w:pPr>
    <w:rPr>
      <w:rFonts w:ascii="Helvetica" w:hAnsi="Helvetica" w:cs="Helvetica"/>
      <w:b/>
      <w:color w:val="FFFFFF"/>
      <w:spacing w:val="-2"/>
      <w:sz w:val="44"/>
      <w:szCs w:val="20"/>
    </w:rPr>
  </w:style>
  <w:style w:type="paragraph" w:styleId="ListBullet2">
    <w:name w:val="List Bullet 2"/>
    <w:basedOn w:val="Normal"/>
    <w:pPr>
      <w:tabs>
        <w:tab w:val="left" w:pos="1260"/>
      </w:tabs>
      <w:spacing w:before="60" w:after="60"/>
    </w:pPr>
    <w:rPr>
      <w:color w:val="000000"/>
      <w:spacing w:val="-2"/>
      <w:szCs w:val="20"/>
    </w:rPr>
  </w:style>
  <w:style w:type="paragraph" w:styleId="ListBullet4">
    <w:name w:val="List Bullet 4"/>
    <w:basedOn w:val="Normal"/>
    <w:pPr>
      <w:tabs>
        <w:tab w:val="num" w:pos="0"/>
        <w:tab w:val="left" w:pos="1440"/>
      </w:tabs>
      <w:spacing w:before="40" w:after="40"/>
      <w:ind w:left="1440"/>
    </w:pPr>
    <w:rPr>
      <w:color w:val="000000"/>
      <w:spacing w:val="-2"/>
      <w:szCs w:val="20"/>
    </w:rPr>
  </w:style>
  <w:style w:type="paragraph" w:styleId="ListBullet5">
    <w:name w:val="List Bullet 5"/>
    <w:basedOn w:val="Normal"/>
    <w:pPr>
      <w:tabs>
        <w:tab w:val="num" w:pos="0"/>
      </w:tabs>
      <w:spacing w:after="120"/>
      <w:ind w:left="158"/>
    </w:pPr>
    <w:rPr>
      <w:rFonts w:ascii="Arial" w:hAnsi="Arial" w:cs="Arial"/>
      <w:color w:val="000000"/>
      <w:spacing w:val="-2"/>
      <w:sz w:val="20"/>
      <w:szCs w:val="20"/>
    </w:rPr>
  </w:style>
  <w:style w:type="paragraph" w:customStyle="1" w:styleId="FootnoteText1">
    <w:name w:val="Footnote Text1"/>
    <w:basedOn w:val="Normal"/>
    <w:pPr>
      <w:widowControl w:val="0"/>
      <w:spacing w:before="120" w:after="120"/>
    </w:pPr>
    <w:rPr>
      <w:color w:val="000000"/>
      <w:sz w:val="20"/>
      <w:szCs w:val="20"/>
    </w:rPr>
  </w:style>
  <w:style w:type="paragraph" w:customStyle="1" w:styleId="Index11">
    <w:name w:val="Index 11"/>
    <w:basedOn w:val="Normal"/>
    <w:pPr>
      <w:tabs>
        <w:tab w:val="right" w:leader="dot" w:pos="3950"/>
      </w:tabs>
      <w:spacing w:before="120" w:after="120"/>
      <w:ind w:left="216" w:hanging="216"/>
    </w:pPr>
    <w:rPr>
      <w:color w:val="000000"/>
      <w:spacing w:val="-2"/>
      <w:sz w:val="20"/>
      <w:szCs w:val="20"/>
    </w:rPr>
  </w:style>
  <w:style w:type="paragraph" w:customStyle="1" w:styleId="Index21">
    <w:name w:val="Index 21"/>
    <w:basedOn w:val="Normal"/>
    <w:pPr>
      <w:spacing w:before="240" w:after="120"/>
      <w:ind w:left="440" w:hanging="220"/>
    </w:pPr>
    <w:rPr>
      <w:color w:val="000000"/>
      <w:spacing w:val="-2"/>
      <w:sz w:val="20"/>
      <w:szCs w:val="20"/>
    </w:rPr>
  </w:style>
  <w:style w:type="paragraph" w:customStyle="1" w:styleId="Index31">
    <w:name w:val="Index 31"/>
    <w:basedOn w:val="Normal"/>
    <w:pPr>
      <w:spacing w:before="240" w:after="120"/>
      <w:ind w:left="660" w:hanging="220"/>
    </w:pPr>
    <w:rPr>
      <w:color w:val="000000"/>
      <w:spacing w:val="-2"/>
      <w:sz w:val="20"/>
      <w:szCs w:val="20"/>
    </w:rPr>
  </w:style>
  <w:style w:type="paragraph" w:customStyle="1" w:styleId="Index41">
    <w:name w:val="Index 41"/>
    <w:basedOn w:val="Normal"/>
    <w:pPr>
      <w:spacing w:before="240" w:after="120"/>
      <w:ind w:left="880" w:hanging="220"/>
    </w:pPr>
    <w:rPr>
      <w:color w:val="000000"/>
      <w:spacing w:val="-2"/>
      <w:sz w:val="20"/>
      <w:szCs w:val="20"/>
    </w:rPr>
  </w:style>
  <w:style w:type="paragraph" w:customStyle="1" w:styleId="Index51">
    <w:name w:val="Index 51"/>
    <w:basedOn w:val="Normal"/>
    <w:pPr>
      <w:spacing w:before="240" w:after="120"/>
      <w:ind w:left="1100" w:hanging="220"/>
    </w:pPr>
    <w:rPr>
      <w:color w:val="000000"/>
      <w:spacing w:val="-2"/>
      <w:sz w:val="20"/>
      <w:szCs w:val="20"/>
    </w:rPr>
  </w:style>
  <w:style w:type="paragraph" w:customStyle="1" w:styleId="Index61">
    <w:name w:val="Index 61"/>
    <w:basedOn w:val="Normal"/>
    <w:pPr>
      <w:spacing w:before="240" w:after="120"/>
      <w:ind w:left="1320" w:hanging="220"/>
    </w:pPr>
    <w:rPr>
      <w:color w:val="000000"/>
      <w:spacing w:val="-2"/>
      <w:sz w:val="20"/>
      <w:szCs w:val="20"/>
    </w:rPr>
  </w:style>
  <w:style w:type="paragraph" w:customStyle="1" w:styleId="Index71">
    <w:name w:val="Index 71"/>
    <w:basedOn w:val="Normal"/>
    <w:pPr>
      <w:spacing w:before="240" w:after="120"/>
      <w:ind w:left="1540" w:hanging="220"/>
    </w:pPr>
    <w:rPr>
      <w:color w:val="000000"/>
      <w:spacing w:val="-2"/>
      <w:sz w:val="20"/>
      <w:szCs w:val="20"/>
    </w:rPr>
  </w:style>
  <w:style w:type="paragraph" w:customStyle="1" w:styleId="Index81">
    <w:name w:val="Index 81"/>
    <w:basedOn w:val="Normal"/>
    <w:pPr>
      <w:spacing w:before="240" w:after="120"/>
      <w:ind w:left="1760" w:hanging="220"/>
    </w:pPr>
    <w:rPr>
      <w:color w:val="000000"/>
      <w:spacing w:val="-2"/>
      <w:sz w:val="20"/>
      <w:szCs w:val="20"/>
    </w:rPr>
  </w:style>
  <w:style w:type="paragraph" w:customStyle="1" w:styleId="Index91">
    <w:name w:val="Index 91"/>
    <w:basedOn w:val="Normal"/>
    <w:pPr>
      <w:spacing w:before="240" w:after="120"/>
      <w:ind w:left="1980" w:hanging="220"/>
    </w:pPr>
    <w:rPr>
      <w:color w:val="000000"/>
      <w:spacing w:val="-2"/>
      <w:sz w:val="20"/>
      <w:szCs w:val="20"/>
    </w:rPr>
  </w:style>
  <w:style w:type="paragraph" w:customStyle="1" w:styleId="IndexHeading1">
    <w:name w:val="Index Heading1"/>
    <w:basedOn w:val="Normal"/>
    <w:pPr>
      <w:spacing w:before="180" w:after="120"/>
    </w:pPr>
    <w:rPr>
      <w:b/>
      <w:i/>
      <w:color w:val="000000"/>
      <w:spacing w:val="-2"/>
      <w:sz w:val="20"/>
      <w:szCs w:val="20"/>
    </w:rPr>
  </w:style>
  <w:style w:type="paragraph" w:customStyle="1" w:styleId="EndnoteText1">
    <w:name w:val="Endnote Text1"/>
    <w:basedOn w:val="Normal"/>
    <w:pPr>
      <w:spacing w:before="240" w:after="120"/>
    </w:pPr>
    <w:rPr>
      <w:color w:val="000000"/>
      <w:spacing w:val="-2"/>
      <w:sz w:val="20"/>
      <w:szCs w:val="20"/>
    </w:rPr>
  </w:style>
  <w:style w:type="paragraph" w:customStyle="1" w:styleId="EnvelopeAddress1">
    <w:name w:val="Envelope Address1"/>
    <w:basedOn w:val="Normal"/>
    <w:pPr>
      <w:spacing w:before="240" w:after="120"/>
      <w:ind w:left="2880"/>
    </w:pPr>
    <w:rPr>
      <w:rFonts w:ascii="Arial" w:hAnsi="Arial" w:cs="Arial"/>
      <w:color w:val="000000"/>
      <w:spacing w:val="-2"/>
      <w:szCs w:val="20"/>
    </w:rPr>
  </w:style>
  <w:style w:type="paragraph" w:styleId="List2">
    <w:name w:val="List 2"/>
    <w:basedOn w:val="Normal"/>
    <w:pPr>
      <w:spacing w:before="120" w:after="120"/>
      <w:ind w:left="1080" w:hanging="360"/>
    </w:pPr>
    <w:rPr>
      <w:rFonts w:ascii="Palatino" w:hAnsi="Palatino" w:cs="Palatino"/>
      <w:color w:val="000000"/>
      <w:spacing w:val="-2"/>
      <w:sz w:val="20"/>
      <w:szCs w:val="20"/>
    </w:rPr>
  </w:style>
  <w:style w:type="paragraph" w:styleId="List4">
    <w:name w:val="List 4"/>
    <w:basedOn w:val="Normal"/>
    <w:pPr>
      <w:spacing w:before="240" w:after="120"/>
      <w:ind w:left="1440" w:hanging="360"/>
    </w:pPr>
    <w:rPr>
      <w:color w:val="000000"/>
      <w:spacing w:val="-2"/>
      <w:szCs w:val="20"/>
    </w:rPr>
  </w:style>
  <w:style w:type="paragraph" w:styleId="List5">
    <w:name w:val="List 5"/>
    <w:basedOn w:val="Normal"/>
    <w:pPr>
      <w:spacing w:before="240" w:after="120"/>
      <w:ind w:left="1800" w:hanging="360"/>
    </w:pPr>
    <w:rPr>
      <w:color w:val="000000"/>
      <w:spacing w:val="-2"/>
      <w:szCs w:val="20"/>
    </w:rPr>
  </w:style>
  <w:style w:type="paragraph" w:styleId="ListBullet3">
    <w:name w:val="List Bullet 3"/>
    <w:basedOn w:val="Normal"/>
    <w:pPr>
      <w:tabs>
        <w:tab w:val="left" w:pos="1080"/>
      </w:tabs>
      <w:spacing w:before="40" w:after="40"/>
      <w:ind w:left="1080" w:hanging="360"/>
    </w:pPr>
    <w:rPr>
      <w:color w:val="000000"/>
      <w:spacing w:val="-2"/>
      <w:szCs w:val="20"/>
    </w:rPr>
  </w:style>
  <w:style w:type="paragraph" w:styleId="ListContinue">
    <w:name w:val="List Continue"/>
    <w:basedOn w:val="Normal"/>
    <w:pPr>
      <w:spacing w:before="240" w:after="120"/>
      <w:ind w:left="360"/>
    </w:pPr>
    <w:rPr>
      <w:color w:val="000000"/>
      <w:spacing w:val="-2"/>
      <w:szCs w:val="20"/>
    </w:rPr>
  </w:style>
  <w:style w:type="paragraph" w:styleId="ListContinue2">
    <w:name w:val="List Continue 2"/>
    <w:basedOn w:val="Normal"/>
    <w:pPr>
      <w:spacing w:before="240" w:after="120"/>
      <w:ind w:left="720"/>
    </w:pPr>
    <w:rPr>
      <w:color w:val="000000"/>
      <w:spacing w:val="-2"/>
      <w:szCs w:val="20"/>
    </w:rPr>
  </w:style>
  <w:style w:type="paragraph" w:styleId="ListContinue3">
    <w:name w:val="List Continue 3"/>
    <w:basedOn w:val="Normal"/>
    <w:pPr>
      <w:spacing w:before="240" w:after="120"/>
      <w:ind w:left="1080"/>
    </w:pPr>
    <w:rPr>
      <w:color w:val="000000"/>
      <w:spacing w:val="-2"/>
      <w:szCs w:val="20"/>
    </w:rPr>
  </w:style>
  <w:style w:type="paragraph" w:styleId="ListContinue4">
    <w:name w:val="List Continue 4"/>
    <w:basedOn w:val="Normal"/>
    <w:pPr>
      <w:spacing w:before="240" w:after="120"/>
      <w:ind w:left="1440"/>
    </w:pPr>
    <w:rPr>
      <w:color w:val="000000"/>
      <w:spacing w:val="-2"/>
      <w:szCs w:val="20"/>
    </w:rPr>
  </w:style>
  <w:style w:type="paragraph" w:styleId="ListContinue5">
    <w:name w:val="List Continue 5"/>
    <w:basedOn w:val="Normal"/>
    <w:pPr>
      <w:spacing w:before="240" w:after="120"/>
      <w:ind w:left="1800"/>
    </w:pPr>
    <w:rPr>
      <w:color w:val="000000"/>
      <w:spacing w:val="-2"/>
      <w:szCs w:val="20"/>
    </w:rPr>
  </w:style>
  <w:style w:type="paragraph" w:styleId="ListNumber2">
    <w:name w:val="List Number 2"/>
    <w:basedOn w:val="Normal"/>
    <w:pPr>
      <w:tabs>
        <w:tab w:val="num" w:pos="0"/>
      </w:tabs>
      <w:spacing w:before="240" w:after="120"/>
      <w:ind w:left="720" w:hanging="360"/>
    </w:pPr>
    <w:rPr>
      <w:color w:val="000000"/>
      <w:spacing w:val="-2"/>
      <w:szCs w:val="20"/>
    </w:rPr>
  </w:style>
  <w:style w:type="paragraph" w:styleId="ListNumber3">
    <w:name w:val="List Number 3"/>
    <w:basedOn w:val="Normal"/>
    <w:pPr>
      <w:tabs>
        <w:tab w:val="left" w:pos="1080"/>
      </w:tabs>
      <w:spacing w:before="240" w:after="120"/>
      <w:ind w:left="1080" w:hanging="360"/>
    </w:pPr>
    <w:rPr>
      <w:color w:val="000000"/>
      <w:spacing w:val="-2"/>
      <w:szCs w:val="20"/>
    </w:rPr>
  </w:style>
  <w:style w:type="paragraph" w:styleId="ListNumber4">
    <w:name w:val="List Number 4"/>
    <w:basedOn w:val="Normal"/>
    <w:pPr>
      <w:spacing w:before="240" w:after="120"/>
    </w:pPr>
    <w:rPr>
      <w:color w:val="000000"/>
      <w:spacing w:val="-2"/>
      <w:szCs w:val="20"/>
    </w:rPr>
  </w:style>
  <w:style w:type="paragraph" w:styleId="ListNumber5">
    <w:name w:val="List Number 5"/>
    <w:basedOn w:val="Normal"/>
    <w:pPr>
      <w:spacing w:before="240" w:after="120"/>
    </w:pPr>
    <w:rPr>
      <w:color w:val="000000"/>
      <w:spacing w:val="-2"/>
      <w:szCs w:val="20"/>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spacing w:before="240"/>
    </w:pPr>
    <w:rPr>
      <w:rFonts w:ascii="Courier New" w:eastAsia="MS Mincho" w:hAnsi="Courier New"/>
      <w:color w:val="000000"/>
      <w:spacing w:val="-2"/>
      <w:lang w:eastAsia="ar-SA"/>
    </w:rPr>
  </w:style>
  <w:style w:type="paragraph" w:styleId="MessageHeader">
    <w:name w:val="Message Header"/>
    <w:basedOn w:val="Normal"/>
    <w:pPr>
      <w:pBdr>
        <w:top w:val="single" w:sz="4" w:space="1" w:color="000000"/>
        <w:left w:val="single" w:sz="4" w:space="1" w:color="000000"/>
        <w:bottom w:val="single" w:sz="4" w:space="1" w:color="000000"/>
        <w:right w:val="single" w:sz="4" w:space="1" w:color="000000"/>
      </w:pBdr>
      <w:shd w:val="clear" w:color="auto" w:fill="CCCCCC"/>
      <w:spacing w:before="240" w:after="120"/>
      <w:ind w:left="1080" w:hanging="1080"/>
    </w:pPr>
    <w:rPr>
      <w:rFonts w:ascii="Arial" w:hAnsi="Arial" w:cs="Arial"/>
      <w:color w:val="000000"/>
      <w:spacing w:val="-2"/>
      <w:szCs w:val="20"/>
    </w:rPr>
  </w:style>
  <w:style w:type="paragraph" w:styleId="NoteHeading">
    <w:name w:val="Note Heading"/>
    <w:basedOn w:val="Normal"/>
    <w:pPr>
      <w:spacing w:before="240" w:after="120"/>
    </w:pPr>
    <w:rPr>
      <w:color w:val="000000"/>
      <w:spacing w:val="-2"/>
      <w:szCs w:val="20"/>
    </w:rPr>
  </w:style>
  <w:style w:type="paragraph" w:customStyle="1" w:styleId="Complimentaryclose">
    <w:name w:val="Complimentary close"/>
    <w:basedOn w:val="Normal"/>
    <w:pPr>
      <w:suppressLineNumbers/>
      <w:spacing w:before="240" w:after="120"/>
    </w:pPr>
    <w:rPr>
      <w:color w:val="000000"/>
      <w:spacing w:val="-2"/>
      <w:szCs w:val="20"/>
    </w:rPr>
  </w:style>
  <w:style w:type="paragraph" w:styleId="Signature">
    <w:name w:val="Signature"/>
    <w:basedOn w:val="Normal"/>
    <w:pPr>
      <w:suppressLineNumbers/>
      <w:spacing w:before="240" w:after="120"/>
      <w:ind w:left="4320"/>
    </w:pPr>
    <w:rPr>
      <w:color w:val="000000"/>
      <w:spacing w:val="-2"/>
      <w:szCs w:val="20"/>
    </w:rPr>
  </w:style>
  <w:style w:type="paragraph" w:customStyle="1" w:styleId="TableofAuthorities1">
    <w:name w:val="Table of Authorities1"/>
    <w:basedOn w:val="Normal"/>
    <w:pPr>
      <w:spacing w:before="240" w:after="120"/>
      <w:ind w:left="240" w:hanging="240"/>
    </w:pPr>
    <w:rPr>
      <w:color w:val="000000"/>
      <w:spacing w:val="-2"/>
      <w:szCs w:val="20"/>
    </w:rPr>
  </w:style>
  <w:style w:type="paragraph" w:customStyle="1" w:styleId="TOAHeading1">
    <w:name w:val="TOA Heading1"/>
    <w:basedOn w:val="Normal"/>
    <w:pPr>
      <w:spacing w:before="120" w:after="120"/>
    </w:pPr>
    <w:rPr>
      <w:rFonts w:ascii="Arial" w:hAnsi="Arial" w:cs="Arial"/>
      <w:b/>
      <w:color w:val="000000"/>
      <w:spacing w:val="-2"/>
      <w:szCs w:val="20"/>
    </w:rPr>
  </w:style>
  <w:style w:type="paragraph" w:customStyle="1" w:styleId="Copyright">
    <w:name w:val="Copyright"/>
    <w:basedOn w:val="Normal"/>
    <w:pPr>
      <w:keepNext/>
      <w:pageBreakBefore/>
      <w:spacing w:before="10440" w:after="120"/>
    </w:pPr>
    <w:rPr>
      <w:color w:val="000000"/>
      <w:spacing w:val="-2"/>
      <w:szCs w:val="20"/>
    </w:rPr>
  </w:style>
  <w:style w:type="paragraph" w:customStyle="1" w:styleId="TableHead">
    <w:name w:val="Table Head"/>
    <w:basedOn w:val="Normal"/>
    <w:pPr>
      <w:spacing w:before="20" w:after="20"/>
      <w:jc w:val="center"/>
    </w:pPr>
    <w:rPr>
      <w:rFonts w:ascii="Arial" w:hAnsi="Arial" w:cs="Arial"/>
      <w:b/>
      <w:color w:val="000000"/>
      <w:spacing w:val="-2"/>
      <w:sz w:val="20"/>
      <w:szCs w:val="20"/>
    </w:rPr>
  </w:style>
  <w:style w:type="paragraph" w:customStyle="1" w:styleId="TableHead3">
    <w:name w:val="Table Head 3"/>
    <w:basedOn w:val="Normal2"/>
    <w:pPr>
      <w:keepNext/>
      <w:spacing w:before="240"/>
    </w:pPr>
    <w:rPr>
      <w:b/>
    </w:rPr>
  </w:style>
  <w:style w:type="paragraph" w:customStyle="1" w:styleId="TableNote">
    <w:name w:val="Table Note"/>
    <w:basedOn w:val="Normal2"/>
    <w:pPr>
      <w:tabs>
        <w:tab w:val="left" w:pos="1260"/>
      </w:tabs>
    </w:pPr>
    <w:rPr>
      <w:i/>
    </w:rPr>
  </w:style>
  <w:style w:type="paragraph" w:customStyle="1" w:styleId="Notes">
    <w:name w:val="Notes"/>
    <w:basedOn w:val="Normal1"/>
    <w:pPr>
      <w:spacing w:after="0"/>
    </w:pPr>
    <w:rPr>
      <w:b/>
    </w:rPr>
  </w:style>
  <w:style w:type="paragraph" w:styleId="BodyTextIndent">
    <w:name w:val="Body Text Indent"/>
    <w:basedOn w:val="BodyText"/>
    <w:pPr>
      <w:ind w:firstLine="210"/>
    </w:pPr>
  </w:style>
  <w:style w:type="paragraph" w:styleId="BodyTextIndent3">
    <w:name w:val="Body Text Indent 3"/>
    <w:basedOn w:val="Normal"/>
    <w:pPr>
      <w:spacing w:before="240" w:after="120"/>
      <w:ind w:left="360"/>
    </w:pPr>
    <w:rPr>
      <w:color w:val="000000"/>
      <w:spacing w:val="-2"/>
      <w:sz w:val="16"/>
      <w:szCs w:val="20"/>
    </w:rPr>
  </w:style>
  <w:style w:type="paragraph" w:styleId="BlockText">
    <w:name w:val="Block Text"/>
    <w:basedOn w:val="Normal"/>
    <w:pPr>
      <w:spacing w:before="240" w:after="120"/>
      <w:ind w:left="1440" w:right="1440"/>
    </w:pPr>
    <w:rPr>
      <w:color w:val="000000"/>
      <w:spacing w:val="-2"/>
      <w:szCs w:val="20"/>
    </w:rPr>
  </w:style>
  <w:style w:type="paragraph" w:customStyle="1" w:styleId="EnvelopeReturn1">
    <w:name w:val="Envelope Return1"/>
    <w:basedOn w:val="Normal"/>
    <w:pPr>
      <w:spacing w:before="240" w:after="120"/>
    </w:pPr>
    <w:rPr>
      <w:rFonts w:ascii="Arial" w:hAnsi="Arial" w:cs="Arial"/>
      <w:color w:val="000000"/>
      <w:spacing w:val="-2"/>
      <w:sz w:val="20"/>
      <w:szCs w:val="20"/>
    </w:rPr>
  </w:style>
  <w:style w:type="paragraph" w:styleId="BodyText3">
    <w:name w:val="Body Text 3"/>
    <w:basedOn w:val="Normal"/>
    <w:pPr>
      <w:spacing w:before="240" w:after="120"/>
    </w:pPr>
    <w:rPr>
      <w:color w:val="000000"/>
      <w:spacing w:val="-2"/>
      <w:sz w:val="16"/>
      <w:szCs w:val="20"/>
    </w:rPr>
  </w:style>
  <w:style w:type="paragraph" w:styleId="BodyTextFirstIndent2">
    <w:name w:val="Body Text First Indent 2"/>
    <w:basedOn w:val="BodyTextIndent"/>
  </w:style>
  <w:style w:type="paragraph" w:customStyle="1" w:styleId="Appendix1">
    <w:name w:val="Appendix 1"/>
    <w:basedOn w:val="Heading1"/>
    <w:pPr>
      <w:keepLines/>
      <w:numPr>
        <w:numId w:val="0"/>
      </w:numPr>
      <w:pBdr>
        <w:top w:val="none" w:sz="0" w:space="0" w:color="auto"/>
        <w:left w:val="none" w:sz="0" w:space="0" w:color="auto"/>
        <w:bottom w:val="none" w:sz="0" w:space="0" w:color="auto"/>
      </w:pBdr>
      <w:shd w:val="clear" w:color="auto" w:fill="FFFFFF"/>
      <w:tabs>
        <w:tab w:val="left" w:pos="288"/>
        <w:tab w:val="left" w:pos="864"/>
        <w:tab w:val="left" w:pos="1152"/>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360" w:after="160"/>
      <w:ind w:left="432" w:hanging="432"/>
    </w:pPr>
    <w:rPr>
      <w:rFonts w:eastAsia="Times New Roman"/>
      <w:i w:val="0"/>
      <w:color w:val="00000A"/>
      <w:spacing w:val="0"/>
      <w:position w:val="0"/>
      <w:sz w:val="32"/>
    </w:rPr>
  </w:style>
  <w:style w:type="paragraph" w:customStyle="1" w:styleId="Appendix2">
    <w:name w:val="Appendix 2"/>
    <w:basedOn w:val="Heading2"/>
    <w:pPr>
      <w:numPr>
        <w:ilvl w:val="0"/>
        <w:numId w:val="0"/>
      </w:numPr>
      <w:spacing w:before="120" w:after="0"/>
      <w:ind w:left="576" w:hanging="576"/>
      <w:jc w:val="both"/>
    </w:pPr>
    <w:rPr>
      <w:rFonts w:ascii="Times New Roman" w:eastAsia="Times New Roman" w:hAnsi="Times New Roman" w:cs="Times New Roman"/>
      <w:color w:val="000080"/>
    </w:rPr>
  </w:style>
  <w:style w:type="paragraph" w:customStyle="1" w:styleId="Appendix3">
    <w:name w:val="Appendix 3"/>
    <w:basedOn w:val="Heading3"/>
    <w:pPr>
      <w:numPr>
        <w:ilvl w:val="0"/>
        <w:numId w:val="0"/>
      </w:numPr>
      <w:spacing w:before="240" w:after="0"/>
      <w:ind w:left="720" w:hanging="720"/>
      <w:jc w:val="both"/>
    </w:pPr>
    <w:rPr>
      <w:rFonts w:eastAsia="Times New Roman"/>
      <w:i/>
      <w:iCs/>
      <w:color w:val="00000A"/>
    </w:rPr>
  </w:style>
  <w:style w:type="paragraph" w:customStyle="1" w:styleId="Appendix4">
    <w:name w:val="Appendix 4"/>
    <w:basedOn w:val="Appendix3"/>
    <w:pPr>
      <w:tabs>
        <w:tab w:val="clear" w:pos="810"/>
        <w:tab w:val="clear" w:pos="900"/>
        <w:tab w:val="left" w:pos="2151"/>
      </w:tabs>
      <w:ind w:left="2151" w:hanging="855"/>
    </w:pPr>
    <w:rPr>
      <w:smallCaps/>
    </w:rPr>
  </w:style>
  <w:style w:type="paragraph" w:customStyle="1" w:styleId="Picture">
    <w:name w:val="Picture"/>
    <w:basedOn w:val="Normal"/>
    <w:pPr>
      <w:keepNext/>
      <w:spacing w:after="240"/>
      <w:jc w:val="center"/>
    </w:pPr>
    <w:rPr>
      <w:szCs w:val="20"/>
    </w:rPr>
  </w:style>
  <w:style w:type="paragraph" w:customStyle="1" w:styleId="SubtitleCover">
    <w:name w:val="Subtitle Cover"/>
    <w:pPr>
      <w:widowControl w:val="0"/>
      <w:suppressAutoHyphens/>
      <w:spacing w:before="240"/>
    </w:pPr>
    <w:rPr>
      <w:rFonts w:eastAsia="MS Mincho"/>
      <w:i/>
      <w:sz w:val="36"/>
      <w:lang w:eastAsia="ar-SA"/>
    </w:rPr>
  </w:style>
  <w:style w:type="paragraph" w:customStyle="1" w:styleId="TitleCover">
    <w:name w:val="Title Cover"/>
    <w:basedOn w:val="Normal"/>
    <w:pPr>
      <w:keepNext/>
      <w:keepLines/>
      <w:spacing w:before="720" w:after="160"/>
      <w:jc w:val="center"/>
    </w:pPr>
    <w:rPr>
      <w:rFonts w:ascii="Arial" w:hAnsi="Arial" w:cs="Arial"/>
      <w:b/>
      <w:kern w:val="1"/>
      <w:sz w:val="48"/>
      <w:szCs w:val="20"/>
    </w:rPr>
  </w:style>
  <w:style w:type="paragraph" w:customStyle="1" w:styleId="TOCBase">
    <w:name w:val="TOC Base"/>
    <w:basedOn w:val="Normal"/>
    <w:pPr>
      <w:tabs>
        <w:tab w:val="right" w:pos="8640"/>
      </w:tabs>
      <w:spacing w:after="240" w:line="240" w:lineRule="atLeast"/>
      <w:jc w:val="both"/>
    </w:pPr>
    <w:rPr>
      <w:rFonts w:ascii="Arial" w:hAnsi="Arial" w:cs="Arial"/>
      <w:spacing w:val="-5"/>
      <w:sz w:val="20"/>
      <w:szCs w:val="20"/>
    </w:rPr>
  </w:style>
  <w:style w:type="paragraph" w:customStyle="1" w:styleId="NoteToSelf">
    <w:name w:val="NoteToSelf"/>
    <w:basedOn w:val="Normal2"/>
    <w:pPr>
      <w:spacing w:after="240"/>
      <w:ind w:left="0"/>
    </w:pPr>
    <w:rPr>
      <w:rFonts w:eastAsia="Times New Roman"/>
      <w:bCs/>
      <w:i/>
      <w:iCs/>
      <w:color w:val="FF0000"/>
    </w:rPr>
  </w:style>
  <w:style w:type="paragraph" w:customStyle="1" w:styleId="ListBullet6">
    <w:name w:val="List Bullet 6"/>
    <w:basedOn w:val="Normal"/>
    <w:pPr>
      <w:tabs>
        <w:tab w:val="num" w:pos="0"/>
        <w:tab w:val="left" w:pos="1800"/>
      </w:tabs>
      <w:spacing w:after="120"/>
      <w:ind w:left="1800"/>
    </w:pPr>
    <w:rPr>
      <w:szCs w:val="20"/>
    </w:rPr>
  </w:style>
  <w:style w:type="paragraph" w:customStyle="1" w:styleId="TableBulletList">
    <w:name w:val="Table Bullet List"/>
    <w:basedOn w:val="Normal"/>
    <w:pPr>
      <w:tabs>
        <w:tab w:val="num" w:pos="0"/>
      </w:tabs>
      <w:spacing w:before="40" w:after="20"/>
      <w:ind w:left="432"/>
      <w:jc w:val="both"/>
    </w:pPr>
    <w:rPr>
      <w:sz w:val="22"/>
      <w:szCs w:val="20"/>
    </w:rPr>
  </w:style>
  <w:style w:type="paragraph" w:customStyle="1" w:styleId="SDP">
    <w:name w:val="SDP"/>
    <w:basedOn w:val="Normal"/>
    <w:pPr>
      <w:spacing w:before="240" w:after="120"/>
      <w:jc w:val="both"/>
    </w:pPr>
    <w:rPr>
      <w:rFonts w:ascii="Arial" w:hAnsi="Arial" w:cs="Arial"/>
      <w:sz w:val="20"/>
      <w:szCs w:val="20"/>
    </w:rPr>
  </w:style>
  <w:style w:type="paragraph" w:customStyle="1" w:styleId="BulletList">
    <w:name w:val="Bullet List"/>
    <w:basedOn w:val="Normal"/>
    <w:pPr>
      <w:spacing w:after="60"/>
      <w:jc w:val="both"/>
    </w:pPr>
    <w:rPr>
      <w:sz w:val="22"/>
      <w:szCs w:val="20"/>
    </w:rPr>
  </w:style>
  <w:style w:type="paragraph" w:customStyle="1" w:styleId="Normal5">
    <w:name w:val="Normal 5"/>
    <w:basedOn w:val="Normal4"/>
    <w:pPr>
      <w:ind w:left="1080"/>
    </w:pPr>
  </w:style>
  <w:style w:type="paragraph" w:customStyle="1" w:styleId="Normal6">
    <w:name w:val="Normal 6"/>
    <w:basedOn w:val="Normal4"/>
    <w:pPr>
      <w:tabs>
        <w:tab w:val="left" w:pos="1260"/>
      </w:tabs>
      <w:ind w:left="1260"/>
    </w:pPr>
  </w:style>
  <w:style w:type="paragraph" w:customStyle="1" w:styleId="TableNormal1">
    <w:name w:val="Table Normal1"/>
    <w:basedOn w:val="Normal"/>
    <w:pPr>
      <w:spacing w:before="60" w:after="60"/>
    </w:pPr>
    <w:rPr>
      <w:b/>
      <w:i/>
      <w:color w:val="000000"/>
      <w:szCs w:val="20"/>
    </w:rPr>
  </w:style>
  <w:style w:type="paragraph" w:customStyle="1" w:styleId="Legend">
    <w:name w:val="Legend"/>
    <w:basedOn w:val="Normal2"/>
  </w:style>
  <w:style w:type="paragraph" w:customStyle="1" w:styleId="TableEndNote">
    <w:name w:val="Table End Note"/>
    <w:basedOn w:val="Normal"/>
    <w:pPr>
      <w:spacing w:before="60" w:after="240"/>
    </w:pPr>
    <w:rPr>
      <w:rFonts w:ascii="Arial" w:hAnsi="Arial" w:cs="Arial"/>
      <w:color w:val="000000"/>
      <w:spacing w:val="-2"/>
      <w:sz w:val="20"/>
      <w:szCs w:val="20"/>
    </w:rPr>
  </w:style>
  <w:style w:type="paragraph" w:customStyle="1" w:styleId="OutlineNumber">
    <w:name w:val="Outline Number"/>
    <w:basedOn w:val="Normal"/>
    <w:pPr>
      <w:tabs>
        <w:tab w:val="num" w:pos="0"/>
        <w:tab w:val="left" w:pos="1080"/>
      </w:tabs>
      <w:spacing w:before="240" w:after="120"/>
      <w:ind w:left="1080"/>
    </w:pPr>
    <w:rPr>
      <w:color w:val="000000"/>
      <w:spacing w:val="-2"/>
      <w:szCs w:val="20"/>
    </w:rPr>
  </w:style>
  <w:style w:type="paragraph" w:customStyle="1" w:styleId="OutlineNumber1">
    <w:name w:val="Outline Number 1"/>
    <w:basedOn w:val="Normal"/>
    <w:pPr>
      <w:tabs>
        <w:tab w:val="num" w:pos="0"/>
      </w:tabs>
      <w:spacing w:before="240" w:after="120"/>
      <w:ind w:left="720" w:hanging="360"/>
    </w:pPr>
    <w:rPr>
      <w:color w:val="000000"/>
      <w:spacing w:val="-2"/>
      <w:szCs w:val="20"/>
    </w:rPr>
  </w:style>
  <w:style w:type="paragraph" w:customStyle="1" w:styleId="OutlineNumber2">
    <w:name w:val="Outline Number 2"/>
    <w:basedOn w:val="Normal"/>
    <w:pPr>
      <w:tabs>
        <w:tab w:val="num" w:pos="0"/>
      </w:tabs>
      <w:spacing w:before="240" w:after="120"/>
      <w:ind w:left="720" w:hanging="360"/>
    </w:pPr>
    <w:rPr>
      <w:color w:val="000000"/>
      <w:spacing w:val="-2"/>
      <w:szCs w:val="20"/>
    </w:rPr>
  </w:style>
  <w:style w:type="paragraph" w:customStyle="1" w:styleId="DefaultText">
    <w:name w:val="Default Text"/>
    <w:basedOn w:val="Normal"/>
    <w:pPr>
      <w:widowControl w:val="0"/>
      <w:spacing w:after="120"/>
    </w:pPr>
  </w:style>
  <w:style w:type="paragraph" w:customStyle="1" w:styleId="TableBullet">
    <w:name w:val="Table Bullet"/>
    <w:basedOn w:val="TableText"/>
    <w:pPr>
      <w:tabs>
        <w:tab w:val="left" w:pos="1100"/>
      </w:tabs>
      <w:ind w:left="1100" w:hanging="193"/>
    </w:pPr>
  </w:style>
  <w:style w:type="paragraph" w:customStyle="1" w:styleId="OptionalText">
    <w:name w:val="OptionalText"/>
    <w:basedOn w:val="Normal"/>
    <w:pPr>
      <w:spacing w:after="120"/>
      <w:jc w:val="both"/>
    </w:pPr>
    <w:rPr>
      <w:b/>
      <w:color w:val="0000FF"/>
      <w:sz w:val="22"/>
      <w:szCs w:val="20"/>
    </w:rPr>
  </w:style>
  <w:style w:type="paragraph" w:customStyle="1" w:styleId="Reminder">
    <w:name w:val="Reminder"/>
    <w:basedOn w:val="BodyText"/>
    <w:pPr>
      <w:spacing w:before="0"/>
    </w:pPr>
    <w:rPr>
      <w:rFonts w:ascii="Arial" w:hAnsi="Arial" w:cs="Arial"/>
      <w:b/>
      <w:color w:val="FF0000"/>
      <w:spacing w:val="0"/>
      <w:sz w:val="20"/>
    </w:rPr>
  </w:style>
  <w:style w:type="paragraph" w:styleId="NormalIndent">
    <w:name w:val="Normal Indent"/>
    <w:basedOn w:val="Normal"/>
    <w:pPr>
      <w:spacing w:after="60"/>
      <w:ind w:left="720"/>
      <w:jc w:val="both"/>
    </w:pPr>
    <w:rPr>
      <w:sz w:val="22"/>
      <w:szCs w:val="20"/>
    </w:rPr>
  </w:style>
  <w:style w:type="paragraph" w:customStyle="1" w:styleId="TableTextCentered">
    <w:name w:val="Table Text Centered"/>
    <w:basedOn w:val="TableText"/>
    <w:pPr>
      <w:keepLines/>
      <w:ind w:left="0"/>
      <w:jc w:val="center"/>
    </w:pPr>
    <w:rPr>
      <w:color w:val="00000A"/>
    </w:rPr>
  </w:style>
  <w:style w:type="paragraph" w:customStyle="1" w:styleId="Note">
    <w:name w:val="Note"/>
    <w:basedOn w:val="Normal"/>
    <w:pPr>
      <w:spacing w:after="120"/>
    </w:pPr>
    <w:rPr>
      <w:i/>
      <w:iCs/>
      <w:color w:val="FF0000"/>
      <w:szCs w:val="20"/>
    </w:rPr>
  </w:style>
  <w:style w:type="paragraph" w:styleId="NormalWeb">
    <w:name w:val="Normal (Web)"/>
    <w:basedOn w:val="Normal"/>
    <w:uiPriority w:val="99"/>
    <w:pPr>
      <w:spacing w:before="240" w:after="120"/>
    </w:pPr>
    <w:rPr>
      <w:color w:val="000000"/>
      <w:spacing w:val="-2"/>
    </w:rPr>
  </w:style>
  <w:style w:type="paragraph" w:customStyle="1" w:styleId="Requirement">
    <w:name w:val="Requirement"/>
    <w:basedOn w:val="Normal"/>
    <w:pPr>
      <w:keepNext/>
      <w:tabs>
        <w:tab w:val="num" w:pos="0"/>
        <w:tab w:val="left" w:pos="720"/>
      </w:tabs>
      <w:spacing w:before="240"/>
      <w:ind w:left="720"/>
      <w:jc w:val="both"/>
    </w:pPr>
    <w:rPr>
      <w:i/>
      <w:szCs w:val="20"/>
      <w:lang w:val="en-GB"/>
    </w:rPr>
  </w:style>
  <w:style w:type="paragraph" w:customStyle="1" w:styleId="RequirementDescription">
    <w:name w:val="Requirement Description"/>
    <w:basedOn w:val="Requirement"/>
    <w:pPr>
      <w:keepNext w:val="0"/>
      <w:tabs>
        <w:tab w:val="clear" w:pos="0"/>
        <w:tab w:val="clear" w:pos="720"/>
      </w:tabs>
    </w:pPr>
    <w:rPr>
      <w:i w:val="0"/>
      <w:iCs/>
    </w:rPr>
  </w:style>
  <w:style w:type="paragraph" w:customStyle="1" w:styleId="Reference">
    <w:name w:val="Reference"/>
    <w:basedOn w:val="Normal2"/>
    <w:pPr>
      <w:tabs>
        <w:tab w:val="num" w:pos="0"/>
        <w:tab w:val="left" w:pos="720"/>
      </w:tabs>
      <w:ind w:hanging="360"/>
    </w:pPr>
  </w:style>
  <w:style w:type="paragraph" w:customStyle="1" w:styleId="Pre-ambleNormal">
    <w:name w:val="Pre-amble Normal"/>
    <w:basedOn w:val="Normal"/>
    <w:pPr>
      <w:spacing w:before="120"/>
      <w:jc w:val="both"/>
    </w:pPr>
    <w:rPr>
      <w:rFonts w:ascii="Helvetica" w:hAnsi="Helvetica" w:cs="Helvetica"/>
      <w:sz w:val="20"/>
      <w:szCs w:val="20"/>
      <w:lang w:val="en-GB"/>
    </w:rPr>
  </w:style>
  <w:style w:type="paragraph" w:customStyle="1" w:styleId="Bullet">
    <w:name w:val="Bullet"/>
    <w:basedOn w:val="Normal"/>
    <w:pPr>
      <w:spacing w:after="120"/>
    </w:pPr>
    <w:rPr>
      <w:sz w:val="22"/>
      <w:szCs w:val="20"/>
    </w:rPr>
  </w:style>
  <w:style w:type="paragraph" w:styleId="ListParagraph">
    <w:name w:val="List Paragraph"/>
    <w:basedOn w:val="Normal"/>
    <w:qFormat/>
    <w:pPr>
      <w:ind w:left="720"/>
    </w:pPr>
    <w:rPr>
      <w:rFonts w:ascii="Calibri" w:eastAsia="Calibri" w:hAnsi="Calibri" w:cs="Calibri"/>
      <w:sz w:val="22"/>
      <w:szCs w:val="22"/>
    </w:rPr>
  </w:style>
  <w:style w:type="paragraph" w:customStyle="1" w:styleId="Contents10">
    <w:name w:val="Contents 10"/>
    <w:basedOn w:val="Index"/>
    <w:pPr>
      <w:tabs>
        <w:tab w:val="right" w:leader="dot" w:pos="7091"/>
      </w:tabs>
      <w:ind w:left="2547"/>
    </w:pPr>
  </w:style>
  <w:style w:type="table" w:styleId="TableGrid">
    <w:name w:val="Table Grid"/>
    <w:basedOn w:val="TableNormal"/>
    <w:uiPriority w:val="59"/>
    <w:rsid w:val="00642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hyperlink" Target="http://www.windriver.com/company/terms/trademark.html"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windriver.com" TargetMode="Externa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61D0-2629-4360-AA10-454F0C9DD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24</Pages>
  <Words>4119</Words>
  <Characters>23481</Characters>
  <Application>Microsoft Office Word</Application>
  <DocSecurity>0</DocSecurity>
  <Lines>195</Lines>
  <Paragraphs>55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Acceptance Test Plan and Results</vt:lpstr>
      <vt:lpstr>Acceptance Test Plan</vt:lpstr>
    </vt:vector>
  </TitlesOfParts>
  <Company>Wind River</Company>
  <LinksUpToDate>false</LinksUpToDate>
  <CharactersWithSpaces>27545</CharactersWithSpaces>
  <SharedDoc>false</SharedDoc>
  <HLinks>
    <vt:vector size="12" baseType="variant">
      <vt:variant>
        <vt:i4>5636117</vt:i4>
      </vt:variant>
      <vt:variant>
        <vt:i4>15</vt:i4>
      </vt:variant>
      <vt:variant>
        <vt:i4>0</vt:i4>
      </vt:variant>
      <vt:variant>
        <vt:i4>5</vt:i4>
      </vt:variant>
      <vt:variant>
        <vt:lpwstr>http://www.windriver.com/company/terms/trademark.html</vt:lpwstr>
      </vt:variant>
      <vt:variant>
        <vt:lpwstr/>
      </vt:variant>
      <vt:variant>
        <vt:i4>4849680</vt:i4>
      </vt:variant>
      <vt:variant>
        <vt:i4>12</vt:i4>
      </vt:variant>
      <vt:variant>
        <vt:i4>0</vt:i4>
      </vt:variant>
      <vt:variant>
        <vt:i4>5</vt:i4>
      </vt:variant>
      <vt:variant>
        <vt:lpwstr>http://www.windriver.com/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 and Results</dc:title>
  <dc:creator>Ramadorai Arunkumar</dc:creator>
  <cp:lastModifiedBy>Gopika</cp:lastModifiedBy>
  <cp:revision>16</cp:revision>
  <cp:lastPrinted>2017-09-05T02:48:00Z</cp:lastPrinted>
  <dcterms:created xsi:type="dcterms:W3CDTF">2017-09-18T08:01:00Z</dcterms:created>
  <dcterms:modified xsi:type="dcterms:W3CDTF">2017-09-20T07:51:00Z</dcterms:modified>
  <cp:version>3.1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Wind River Systems</vt:lpwstr>
  </property>
  <property fmtid="{D5CDD505-2E9C-101B-9397-08002B2CF9AE}" pid="3" name="Customer">
    <vt:lpwstr>Hitachi High-Tech Solutions Corp</vt:lpwstr>
  </property>
  <property fmtid="{D5CDD505-2E9C-101B-9397-08002B2CF9AE}" pid="4" name="Project name">
    <vt:lpwstr>JPN-HITH246189</vt:lpwstr>
  </property>
  <property fmtid="{D5CDD505-2E9C-101B-9397-08002B2CF9AE}" pid="5" name="Document name">
    <vt:lpwstr>ATPR246189</vt:lpwstr>
  </property>
  <property fmtid="{D5CDD505-2E9C-101B-9397-08002B2CF9AE}" pid="6" name="Date">
    <vt:lpwstr>Sept. 18, 2017</vt:lpwstr>
  </property>
  <property fmtid="{D5CDD505-2E9C-101B-9397-08002B2CF9AE}" pid="7" name="Document title">
    <vt:lpwstr>Acceptance Test Plan and Results</vt:lpwstr>
  </property>
  <property fmtid="{D5CDD505-2E9C-101B-9397-08002B2CF9AE}" pid="8" name="Version">
    <vt:lpwstr>3.01</vt:lpwstr>
  </property>
</Properties>
</file>